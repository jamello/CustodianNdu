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DB" w:rsidRDefault="00CE27DB" w:rsidP="00AE2B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SSSS  -   Sunkanmi</w:t>
      </w:r>
    </w:p>
    <w:p w:rsidR="00CE27DB" w:rsidRDefault="00CE27DB" w:rsidP="00AE2B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JJJJ   -   James</w:t>
      </w:r>
    </w:p>
    <w:p w:rsidR="00CE27DB" w:rsidRDefault="00CE27DB" w:rsidP="00AE2BFB">
      <w:pPr>
        <w:rPr>
          <w:b/>
          <w:bCs/>
          <w:sz w:val="36"/>
          <w:szCs w:val="36"/>
        </w:rPr>
      </w:pPr>
    </w:p>
    <w:p w:rsidR="00CE27DB" w:rsidRDefault="00CE27DB" w:rsidP="00AE2B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  Critical ones</w:t>
      </w:r>
    </w:p>
    <w:p w:rsidR="00CE27DB" w:rsidRDefault="00CE27DB" w:rsidP="00AE2BFB">
      <w:pPr>
        <w:rPr>
          <w:b/>
          <w:bCs/>
          <w:sz w:val="36"/>
          <w:szCs w:val="36"/>
        </w:rPr>
      </w:pPr>
    </w:p>
    <w:p w:rsidR="00CE27DB" w:rsidRDefault="00CE27DB" w:rsidP="00AE2BFB">
      <w:pPr>
        <w:rPr>
          <w:b/>
          <w:bCs/>
          <w:sz w:val="36"/>
          <w:szCs w:val="36"/>
        </w:rPr>
      </w:pPr>
    </w:p>
    <w:p w:rsidR="00CE27DB" w:rsidRDefault="00CE27DB" w:rsidP="00AE2BFB">
      <w:pPr>
        <w:rPr>
          <w:b/>
          <w:bCs/>
          <w:sz w:val="36"/>
          <w:szCs w:val="36"/>
        </w:rPr>
      </w:pPr>
    </w:p>
    <w:p w:rsidR="00CE27DB" w:rsidRPr="00AE2BFB" w:rsidRDefault="00CE27DB" w:rsidP="00AE2BFB">
      <w:pPr>
        <w:rPr>
          <w:b/>
          <w:bCs/>
          <w:sz w:val="36"/>
          <w:szCs w:val="36"/>
        </w:rPr>
      </w:pPr>
      <w:r w:rsidRPr="00AE2BFB">
        <w:rPr>
          <w:b/>
          <w:bCs/>
          <w:sz w:val="36"/>
          <w:szCs w:val="36"/>
        </w:rPr>
        <w:t xml:space="preserve">ABS LIFE INSURANCE </w:t>
      </w:r>
      <w:r>
        <w:rPr>
          <w:b/>
          <w:bCs/>
          <w:sz w:val="36"/>
          <w:szCs w:val="36"/>
        </w:rPr>
        <w:t xml:space="preserve"> </w:t>
      </w:r>
      <w:r w:rsidRPr="00AE2BFB">
        <w:rPr>
          <w:b/>
          <w:bCs/>
          <w:sz w:val="36"/>
          <w:szCs w:val="36"/>
        </w:rPr>
        <w:t>SYSTEM</w:t>
      </w:r>
    </w:p>
    <w:p w:rsidR="00CE27DB" w:rsidRDefault="00CE27DB" w:rsidP="00AE2BFB"/>
    <w:p w:rsidR="00CE27DB" w:rsidRPr="00AE2BFB" w:rsidRDefault="00CE27DB" w:rsidP="00AE2BFB">
      <w:pPr>
        <w:rPr>
          <w:b/>
          <w:bCs/>
          <w:sz w:val="28"/>
          <w:szCs w:val="28"/>
        </w:rPr>
      </w:pPr>
      <w:r w:rsidRPr="00AE2BFB">
        <w:rPr>
          <w:b/>
          <w:bCs/>
          <w:sz w:val="28"/>
          <w:szCs w:val="28"/>
        </w:rPr>
        <w:t>MAIN MENU</w:t>
      </w:r>
    </w:p>
    <w:p w:rsidR="00CE27DB" w:rsidRDefault="00CE27DB" w:rsidP="00AE2BFB"/>
    <w:p w:rsidR="00CE27DB" w:rsidRDefault="00CE27DB" w:rsidP="00AE2BFB">
      <w:pPr>
        <w:numPr>
          <w:ilvl w:val="0"/>
          <w:numId w:val="5"/>
        </w:numPr>
      </w:pPr>
      <w:r>
        <w:t>HOME</w:t>
      </w:r>
    </w:p>
    <w:p w:rsidR="00CE27DB" w:rsidRDefault="00CE27DB" w:rsidP="00AE2BFB">
      <w:pPr>
        <w:numPr>
          <w:ilvl w:val="0"/>
          <w:numId w:val="5"/>
        </w:numPr>
      </w:pPr>
      <w:r>
        <w:t>INDIVIDUAL LIFE</w:t>
      </w:r>
    </w:p>
    <w:p w:rsidR="00CE27DB" w:rsidRDefault="00CE27DB" w:rsidP="00AE2BFB">
      <w:pPr>
        <w:numPr>
          <w:ilvl w:val="0"/>
          <w:numId w:val="5"/>
        </w:numPr>
      </w:pPr>
      <w:r>
        <w:t>GROUP LIFE</w:t>
      </w:r>
    </w:p>
    <w:p w:rsidR="00CE27DB" w:rsidRDefault="00CE27DB" w:rsidP="00AE2BFB">
      <w:pPr>
        <w:numPr>
          <w:ilvl w:val="0"/>
          <w:numId w:val="5"/>
        </w:numPr>
      </w:pPr>
      <w:r>
        <w:t>ANNUITY</w:t>
      </w:r>
    </w:p>
    <w:p w:rsidR="00CE27DB" w:rsidRDefault="00CE27DB" w:rsidP="00AE2BFB">
      <w:pPr>
        <w:numPr>
          <w:ilvl w:val="0"/>
          <w:numId w:val="5"/>
        </w:numPr>
      </w:pPr>
      <w:r>
        <w:t>ACCOUNTS</w:t>
      </w:r>
    </w:p>
    <w:p w:rsidR="00CE27DB" w:rsidRDefault="00CE27DB" w:rsidP="00AE2BFB">
      <w:pPr>
        <w:numPr>
          <w:ilvl w:val="0"/>
          <w:numId w:val="5"/>
        </w:numPr>
      </w:pPr>
      <w:r>
        <w:t>ADMIN</w:t>
      </w:r>
    </w:p>
    <w:p w:rsidR="00CE27DB" w:rsidRDefault="00CE27DB" w:rsidP="00AE2BFB">
      <w:pPr>
        <w:numPr>
          <w:ilvl w:val="0"/>
          <w:numId w:val="5"/>
        </w:numPr>
      </w:pPr>
      <w:r>
        <w:t>LOG OFF</w:t>
      </w:r>
    </w:p>
    <w:p w:rsidR="00CE27DB" w:rsidRDefault="00CE27DB" w:rsidP="00AE2BFB"/>
    <w:p w:rsidR="00CE27DB" w:rsidRDefault="00CE27DB" w:rsidP="00AE2BFB"/>
    <w:p w:rsidR="00CE27DB" w:rsidRPr="00AE2BFB" w:rsidRDefault="00CE27DB" w:rsidP="00AE2BFB">
      <w:pPr>
        <w:rPr>
          <w:b/>
          <w:bCs/>
        </w:rPr>
      </w:pPr>
      <w:r w:rsidRPr="00AE2BFB">
        <w:rPr>
          <w:b/>
          <w:bCs/>
        </w:rPr>
        <w:t xml:space="preserve">INDIVIDUAL LIFE MENU </w:t>
      </w:r>
    </w:p>
    <w:p w:rsidR="00CE27DB" w:rsidRDefault="00CE27DB" w:rsidP="007E444F">
      <w:pPr>
        <w:numPr>
          <w:ilvl w:val="1"/>
          <w:numId w:val="1"/>
        </w:numPr>
      </w:pPr>
      <w:r>
        <w:t>1.1. Masters setup</w:t>
      </w:r>
    </w:p>
    <w:p w:rsidR="00CE27DB" w:rsidRDefault="00CE27DB" w:rsidP="009B10AD">
      <w:pPr>
        <w:numPr>
          <w:ilvl w:val="1"/>
          <w:numId w:val="1"/>
        </w:numPr>
      </w:pPr>
      <w:r>
        <w:t>1.2. Underwriting Proposal/Policy</w:t>
      </w:r>
    </w:p>
    <w:p w:rsidR="00CE27DB" w:rsidRDefault="00CE27DB" w:rsidP="009B10AD">
      <w:pPr>
        <w:numPr>
          <w:ilvl w:val="1"/>
          <w:numId w:val="1"/>
        </w:numPr>
      </w:pPr>
      <w:r>
        <w:t>1.3. Endorsement</w:t>
      </w:r>
    </w:p>
    <w:p w:rsidR="00CE27DB" w:rsidRDefault="00CE27DB" w:rsidP="009B10AD">
      <w:pPr>
        <w:numPr>
          <w:ilvl w:val="1"/>
          <w:numId w:val="1"/>
        </w:numPr>
      </w:pPr>
      <w:r>
        <w:t>1.4. Processing</w:t>
      </w:r>
    </w:p>
    <w:p w:rsidR="00CE27DB" w:rsidRDefault="00CE27DB" w:rsidP="009B10AD">
      <w:pPr>
        <w:numPr>
          <w:ilvl w:val="1"/>
          <w:numId w:val="1"/>
        </w:numPr>
      </w:pPr>
      <w:r>
        <w:t xml:space="preserve">1.5. Claims </w:t>
      </w:r>
    </w:p>
    <w:p w:rsidR="00CE27DB" w:rsidRDefault="00CE27DB" w:rsidP="009B10AD">
      <w:pPr>
        <w:numPr>
          <w:ilvl w:val="1"/>
          <w:numId w:val="1"/>
        </w:numPr>
      </w:pPr>
      <w:r>
        <w:t>1.6. Reinsurance</w:t>
      </w:r>
    </w:p>
    <w:p w:rsidR="00CE27DB" w:rsidRDefault="00CE27DB" w:rsidP="009B10AD">
      <w:pPr>
        <w:numPr>
          <w:ilvl w:val="1"/>
          <w:numId w:val="1"/>
        </w:numPr>
      </w:pPr>
    </w:p>
    <w:p w:rsidR="00CE27DB" w:rsidRDefault="00CE27DB" w:rsidP="009B10AD">
      <w:pPr>
        <w:numPr>
          <w:ilvl w:val="1"/>
          <w:numId w:val="2"/>
        </w:numPr>
        <w:rPr>
          <w:b/>
          <w:bCs/>
        </w:rPr>
      </w:pPr>
      <w:r w:rsidRPr="00AE2BFB">
        <w:rPr>
          <w:b/>
          <w:bCs/>
        </w:rPr>
        <w:t>Master Setup</w:t>
      </w:r>
    </w:p>
    <w:p w:rsidR="00CE27DB" w:rsidRDefault="00CE27DB" w:rsidP="00EF3AB5">
      <w:pPr>
        <w:numPr>
          <w:ilvl w:val="2"/>
          <w:numId w:val="2"/>
        </w:numPr>
      </w:pPr>
      <w:r>
        <w:t xml:space="preserve">Codes Class Setup     PRG_LI_CODE_CLASS         </w:t>
      </w:r>
      <w:r w:rsidRPr="001E5039">
        <w:rPr>
          <w:color w:val="FF0000"/>
          <w:sz w:val="28"/>
        </w:rPr>
        <w:t>SSSS  ****</w:t>
      </w:r>
    </w:p>
    <w:p w:rsidR="00CE27DB" w:rsidRDefault="00CE27DB" w:rsidP="009B10AD">
      <w:pPr>
        <w:numPr>
          <w:ilvl w:val="2"/>
          <w:numId w:val="2"/>
        </w:numPr>
      </w:pPr>
      <w:r>
        <w:t>Codes Files Setup</w:t>
      </w:r>
    </w:p>
    <w:p w:rsidR="00CE27DB" w:rsidRDefault="00CE27DB" w:rsidP="009B10AD">
      <w:pPr>
        <w:numPr>
          <w:ilvl w:val="2"/>
          <w:numId w:val="2"/>
        </w:numPr>
      </w:pPr>
      <w:r>
        <w:t>Customer Master Setup</w:t>
      </w:r>
    </w:p>
    <w:p w:rsidR="00CE27DB" w:rsidRDefault="00CE27DB" w:rsidP="009B10AD">
      <w:pPr>
        <w:numPr>
          <w:ilvl w:val="2"/>
          <w:numId w:val="2"/>
        </w:numPr>
      </w:pPr>
      <w:r>
        <w:t>Product Master Setup</w:t>
      </w:r>
    </w:p>
    <w:p w:rsidR="00CE27DB" w:rsidRDefault="00CE27DB" w:rsidP="009B10AD">
      <w:pPr>
        <w:numPr>
          <w:ilvl w:val="2"/>
          <w:numId w:val="2"/>
        </w:numPr>
      </w:pPr>
      <w:r>
        <w:t>Underwriting Code Setup</w:t>
      </w:r>
    </w:p>
    <w:p w:rsidR="00CE27DB" w:rsidRDefault="00CE27DB" w:rsidP="009B10AD">
      <w:pPr>
        <w:numPr>
          <w:ilvl w:val="2"/>
          <w:numId w:val="2"/>
        </w:numPr>
      </w:pPr>
      <w:r>
        <w:t>Re-Insurance Master Setup</w:t>
      </w:r>
    </w:p>
    <w:p w:rsidR="00CE27DB" w:rsidRDefault="00CE27DB" w:rsidP="00AE2BFB"/>
    <w:p w:rsidR="00CE27DB" w:rsidRPr="00AE2BFB" w:rsidRDefault="00CE27DB" w:rsidP="009B10AD">
      <w:pPr>
        <w:numPr>
          <w:ilvl w:val="2"/>
          <w:numId w:val="3"/>
        </w:numPr>
        <w:rPr>
          <w:b/>
          <w:bCs/>
        </w:rPr>
      </w:pPr>
      <w:r w:rsidRPr="00AE2BFB">
        <w:rPr>
          <w:b/>
          <w:bCs/>
        </w:rPr>
        <w:t>Codes Files Setup</w:t>
      </w:r>
      <w:r>
        <w:rPr>
          <w:b/>
          <w:bCs/>
        </w:rPr>
        <w:t xml:space="preserve">  *****    PRG_LI_CODES         </w:t>
      </w:r>
      <w:r w:rsidRPr="001E5039">
        <w:rPr>
          <w:color w:val="FF0000"/>
        </w:rPr>
        <w:t>SSSS  ****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Nationality                  (001)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State                            (002)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Branch                         (003)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Division </w:t>
      </w:r>
      <w:r>
        <w:tab/>
      </w:r>
      <w:r>
        <w:tab/>
        <w:t>(004)</w:t>
      </w:r>
      <w:r>
        <w:tab/>
      </w:r>
    </w:p>
    <w:p w:rsidR="00CE27DB" w:rsidRDefault="00CE27DB" w:rsidP="009B10AD">
      <w:pPr>
        <w:numPr>
          <w:ilvl w:val="3"/>
          <w:numId w:val="3"/>
        </w:numPr>
      </w:pPr>
      <w:r>
        <w:t xml:space="preserve">      Department </w:t>
      </w:r>
      <w:r>
        <w:tab/>
      </w:r>
      <w:r>
        <w:tab/>
        <w:t>(005)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Location </w:t>
      </w:r>
      <w:r>
        <w:tab/>
      </w:r>
      <w:r>
        <w:tab/>
        <w:t>(006)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Occupation Class</w:t>
      </w:r>
      <w:r>
        <w:tab/>
        <w:t>(007)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Occupation Code</w:t>
      </w:r>
      <w:r>
        <w:tab/>
        <w:t>(008)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Religion</w:t>
      </w:r>
      <w:r>
        <w:tab/>
      </w:r>
      <w:r>
        <w:tab/>
        <w:t>(009)</w:t>
      </w:r>
    </w:p>
    <w:p w:rsidR="00CE27DB" w:rsidRDefault="00CE27DB" w:rsidP="009B10AD">
      <w:pPr>
        <w:numPr>
          <w:ilvl w:val="3"/>
          <w:numId w:val="3"/>
        </w:numPr>
      </w:pPr>
      <w:r>
        <w:t xml:space="preserve">Customer  Title </w:t>
      </w:r>
      <w:r>
        <w:tab/>
        <w:t>(010)</w:t>
      </w:r>
    </w:p>
    <w:p w:rsidR="00CE27DB" w:rsidRDefault="00CE27DB" w:rsidP="009B10AD">
      <w:pPr>
        <w:numPr>
          <w:ilvl w:val="3"/>
          <w:numId w:val="3"/>
        </w:numPr>
      </w:pPr>
      <w:r>
        <w:t>Rider Codes</w:t>
      </w:r>
      <w:r>
        <w:tab/>
      </w:r>
      <w:r>
        <w:tab/>
        <w:t>(011)</w:t>
      </w:r>
    </w:p>
    <w:p w:rsidR="00CE27DB" w:rsidRDefault="00CE27DB" w:rsidP="009B10AD">
      <w:pPr>
        <w:numPr>
          <w:ilvl w:val="3"/>
          <w:numId w:val="3"/>
        </w:numPr>
      </w:pPr>
      <w:r>
        <w:t>Charge Codes</w:t>
      </w:r>
      <w:r>
        <w:tab/>
      </w:r>
      <w:r>
        <w:tab/>
        <w:t>(012)</w:t>
      </w:r>
    </w:p>
    <w:p w:rsidR="00CE27DB" w:rsidRDefault="00CE27DB" w:rsidP="009B10AD">
      <w:pPr>
        <w:numPr>
          <w:ilvl w:val="3"/>
          <w:numId w:val="3"/>
        </w:numPr>
      </w:pPr>
      <w:r>
        <w:t>Relation Code</w:t>
      </w:r>
      <w:r>
        <w:tab/>
      </w:r>
      <w:r>
        <w:tab/>
        <w:t>(013)</w:t>
      </w:r>
    </w:p>
    <w:p w:rsidR="00CE27DB" w:rsidRDefault="00CE27DB" w:rsidP="009B10AD">
      <w:pPr>
        <w:numPr>
          <w:ilvl w:val="3"/>
          <w:numId w:val="3"/>
        </w:numPr>
      </w:pPr>
      <w:r>
        <w:t>Source of Business     (014)</w:t>
      </w:r>
    </w:p>
    <w:p w:rsidR="00CE27DB" w:rsidRDefault="00CE27DB" w:rsidP="004B437E">
      <w:pPr>
        <w:numPr>
          <w:ilvl w:val="3"/>
          <w:numId w:val="3"/>
        </w:numPr>
      </w:pPr>
      <w:r>
        <w:t>Gender Code</w:t>
      </w:r>
      <w:r>
        <w:tab/>
      </w:r>
      <w:r>
        <w:tab/>
        <w:t>(015)</w:t>
      </w:r>
    </w:p>
    <w:p w:rsidR="00CE27DB" w:rsidRDefault="00CE27DB" w:rsidP="004B437E">
      <w:pPr>
        <w:numPr>
          <w:ilvl w:val="3"/>
          <w:numId w:val="3"/>
        </w:numPr>
      </w:pPr>
      <w:r>
        <w:t>Agency Location Code (016)</w:t>
      </w:r>
    </w:p>
    <w:p w:rsidR="00CE27DB" w:rsidRDefault="00CE27DB" w:rsidP="00EC3818">
      <w:pPr>
        <w:ind w:left="1080"/>
      </w:pPr>
    </w:p>
    <w:p w:rsidR="00CE27DB" w:rsidRDefault="00CE27DB" w:rsidP="00EC3818">
      <w:pPr>
        <w:ind w:left="1080"/>
      </w:pPr>
    </w:p>
    <w:p w:rsidR="00CE27DB" w:rsidRPr="00EC3818" w:rsidRDefault="00CE27DB" w:rsidP="009B10AD">
      <w:pPr>
        <w:numPr>
          <w:ilvl w:val="2"/>
          <w:numId w:val="3"/>
        </w:numPr>
        <w:rPr>
          <w:b/>
          <w:bCs/>
        </w:rPr>
      </w:pPr>
      <w:r w:rsidRPr="00EC3818">
        <w:rPr>
          <w:b/>
          <w:bCs/>
        </w:rPr>
        <w:t>Customer Master Setup</w:t>
      </w:r>
    </w:p>
    <w:p w:rsidR="00CE27DB" w:rsidRDefault="00CE27DB" w:rsidP="009B10AD">
      <w:pPr>
        <w:numPr>
          <w:ilvl w:val="3"/>
          <w:numId w:val="3"/>
        </w:numPr>
      </w:pPr>
      <w:r>
        <w:t xml:space="preserve">Customer Class Master  **           PRG_LI_CUST_CLASS      </w:t>
      </w:r>
      <w:r w:rsidRPr="001E5039">
        <w:rPr>
          <w:color w:val="FF0000"/>
        </w:rPr>
        <w:t>SSSS  ****</w:t>
      </w:r>
    </w:p>
    <w:p w:rsidR="00CE27DB" w:rsidRDefault="00CE27DB" w:rsidP="009B10AD">
      <w:pPr>
        <w:numPr>
          <w:ilvl w:val="3"/>
          <w:numId w:val="3"/>
        </w:numPr>
      </w:pPr>
      <w:r>
        <w:t xml:space="preserve">Customer Details **                      PRG_LI_CUST_DTL          </w:t>
      </w:r>
      <w:r w:rsidRPr="001E5039">
        <w:rPr>
          <w:color w:val="FF0000"/>
        </w:rPr>
        <w:t>SSSS  ****</w:t>
      </w:r>
    </w:p>
    <w:p w:rsidR="00CE27DB" w:rsidRDefault="00CE27DB" w:rsidP="009B10AD">
      <w:pPr>
        <w:numPr>
          <w:ilvl w:val="3"/>
          <w:numId w:val="3"/>
        </w:numPr>
      </w:pPr>
      <w:r>
        <w:t xml:space="preserve">Agent/Broker Categories **          PRG_LI_BRK_CAT            </w:t>
      </w:r>
      <w:r w:rsidRPr="001E5039">
        <w:rPr>
          <w:color w:val="FF0000"/>
        </w:rPr>
        <w:t>SSSS  ****</w:t>
      </w:r>
    </w:p>
    <w:p w:rsidR="00CE27DB" w:rsidRDefault="00CE27DB" w:rsidP="009B10AD">
      <w:pPr>
        <w:numPr>
          <w:ilvl w:val="3"/>
          <w:numId w:val="3"/>
        </w:numPr>
      </w:pPr>
      <w:r>
        <w:t xml:space="preserve">Agent/Broker Details      **           PRG_LI_BRK_DTL             </w:t>
      </w:r>
      <w:r w:rsidRPr="001E5039">
        <w:rPr>
          <w:color w:val="FF0000"/>
        </w:rPr>
        <w:t>SSSS  ****</w:t>
      </w:r>
    </w:p>
    <w:p w:rsidR="00CE27DB" w:rsidRDefault="00CE27DB" w:rsidP="009B10AD">
      <w:pPr>
        <w:numPr>
          <w:ilvl w:val="3"/>
          <w:numId w:val="3"/>
        </w:numPr>
      </w:pPr>
      <w:r>
        <w:t xml:space="preserve">Marketers (Agency) Codes   **     PRG_LI_AGENCY_CD      </w:t>
      </w:r>
      <w:r w:rsidRPr="001E5039">
        <w:rPr>
          <w:color w:val="FF0000"/>
        </w:rPr>
        <w:t>SSSS  ****</w:t>
      </w:r>
    </w:p>
    <w:p w:rsidR="00CE27DB" w:rsidRDefault="00CE27DB" w:rsidP="00F82EF7">
      <w:pPr>
        <w:ind w:left="1080"/>
      </w:pPr>
    </w:p>
    <w:p w:rsidR="00CE27DB" w:rsidRPr="00F82EF7" w:rsidRDefault="00CE27DB" w:rsidP="009B10AD">
      <w:pPr>
        <w:numPr>
          <w:ilvl w:val="2"/>
          <w:numId w:val="3"/>
        </w:numPr>
        <w:rPr>
          <w:b/>
          <w:bCs/>
        </w:rPr>
      </w:pPr>
      <w:r w:rsidRPr="00F82EF7">
        <w:rPr>
          <w:b/>
          <w:bCs/>
        </w:rPr>
        <w:t>Product Master</w:t>
      </w:r>
    </w:p>
    <w:p w:rsidR="00CE27DB" w:rsidRDefault="00CE27DB" w:rsidP="009B10AD">
      <w:pPr>
        <w:numPr>
          <w:ilvl w:val="3"/>
          <w:numId w:val="3"/>
        </w:numPr>
      </w:pPr>
      <w:r>
        <w:t>Product Categories   **</w:t>
      </w:r>
      <w:r>
        <w:tab/>
      </w:r>
      <w:r>
        <w:tab/>
        <w:t xml:space="preserve">PRG_LI_PRD_CAT             </w:t>
      </w:r>
      <w:r w:rsidRPr="001E5039">
        <w:rPr>
          <w:color w:val="0070C0"/>
        </w:rPr>
        <w:t>JJJJJ    *****</w:t>
      </w:r>
    </w:p>
    <w:p w:rsidR="00CE27DB" w:rsidRDefault="00CE27DB" w:rsidP="009B10AD">
      <w:pPr>
        <w:numPr>
          <w:ilvl w:val="3"/>
          <w:numId w:val="3"/>
        </w:numPr>
      </w:pPr>
      <w:r>
        <w:t>Product Details       **</w:t>
      </w:r>
      <w:r>
        <w:tab/>
      </w:r>
      <w:r>
        <w:tab/>
        <w:t xml:space="preserve">PRG_LI_PRD_DTL             </w:t>
      </w:r>
      <w:r w:rsidRPr="001E5039">
        <w:rPr>
          <w:color w:val="0070C0"/>
        </w:rPr>
        <w:t>JJJJJ    *****</w:t>
      </w:r>
    </w:p>
    <w:p w:rsidR="00CE27DB" w:rsidRDefault="00CE27DB" w:rsidP="009B10AD">
      <w:pPr>
        <w:numPr>
          <w:ilvl w:val="3"/>
          <w:numId w:val="3"/>
        </w:numPr>
      </w:pPr>
      <w:r>
        <w:t>Cover Master     **</w:t>
      </w:r>
      <w:r>
        <w:tab/>
      </w:r>
      <w:r>
        <w:tab/>
        <w:t xml:space="preserve">PRG_LI_COV_MST            </w:t>
      </w:r>
      <w:r w:rsidRPr="001E5039">
        <w:rPr>
          <w:color w:val="0070C0"/>
        </w:rPr>
        <w:t>JJJJJ    *****</w:t>
      </w:r>
    </w:p>
    <w:p w:rsidR="00CE27DB" w:rsidRDefault="00CE27DB" w:rsidP="009B10AD">
      <w:pPr>
        <w:numPr>
          <w:ilvl w:val="3"/>
          <w:numId w:val="3"/>
        </w:numPr>
      </w:pPr>
      <w:r>
        <w:t>Plan Master</w:t>
      </w:r>
      <w:r>
        <w:tab/>
      </w:r>
      <w:r>
        <w:tab/>
      </w:r>
      <w:r>
        <w:tab/>
        <w:t xml:space="preserve">PRG_LI_PLAN_MST          </w:t>
      </w:r>
      <w:r w:rsidRPr="001E5039">
        <w:rPr>
          <w:color w:val="0070C0"/>
        </w:rPr>
        <w:t>JJJJJ    *****</w:t>
      </w:r>
    </w:p>
    <w:p w:rsidR="00CE27DB" w:rsidRDefault="00CE27DB" w:rsidP="00F82EF7">
      <w:pPr>
        <w:ind w:left="1080"/>
      </w:pPr>
    </w:p>
    <w:p w:rsidR="00CE27DB" w:rsidRPr="001E5039" w:rsidRDefault="00CE27DB" w:rsidP="009B10AD">
      <w:pPr>
        <w:numPr>
          <w:ilvl w:val="2"/>
          <w:numId w:val="3"/>
        </w:numPr>
        <w:rPr>
          <w:b/>
          <w:bCs/>
          <w:color w:val="FF0000"/>
        </w:rPr>
      </w:pPr>
      <w:r w:rsidRPr="00F82EF7">
        <w:rPr>
          <w:b/>
          <w:bCs/>
        </w:rPr>
        <w:t>Underwriting Codes Master Setup</w:t>
      </w:r>
      <w:r>
        <w:rPr>
          <w:b/>
          <w:bCs/>
        </w:rPr>
        <w:t xml:space="preserve">  **   PRG_LI_UNDW_CODE   </w:t>
      </w:r>
      <w:r w:rsidRPr="001E5039">
        <w:rPr>
          <w:color w:val="0070C0"/>
        </w:rPr>
        <w:t xml:space="preserve">JJJJJ    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Disability Types</w:t>
      </w:r>
      <w:r>
        <w:tab/>
      </w:r>
      <w:r>
        <w:tab/>
      </w:r>
      <w:r>
        <w:tab/>
        <w:t>(001)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Health Status </w:t>
      </w:r>
      <w:r>
        <w:tab/>
      </w:r>
      <w:r>
        <w:tab/>
      </w:r>
      <w:r>
        <w:tab/>
      </w:r>
      <w:r>
        <w:tab/>
        <w:t>(002)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Medical Exam Code </w:t>
      </w:r>
      <w:r>
        <w:tab/>
      </w:r>
      <w:r>
        <w:tab/>
      </w:r>
      <w:r>
        <w:tab/>
        <w:t>(003)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Loading Code </w:t>
      </w:r>
      <w:r>
        <w:tab/>
      </w:r>
      <w:r>
        <w:tab/>
      </w:r>
      <w:r>
        <w:tab/>
      </w:r>
      <w:r>
        <w:tab/>
        <w:t>(004)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Discount Codes</w:t>
      </w:r>
      <w:r>
        <w:tab/>
      </w:r>
      <w:r>
        <w:tab/>
      </w:r>
      <w:r>
        <w:tab/>
        <w:t>(005)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Mortality Codes </w:t>
      </w:r>
      <w:r>
        <w:tab/>
      </w:r>
      <w:r>
        <w:tab/>
      </w:r>
      <w:r>
        <w:tab/>
        <w:t>(006)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Medical Illness</w:t>
      </w:r>
      <w:r>
        <w:tab/>
      </w:r>
      <w:r>
        <w:tab/>
      </w:r>
      <w:r>
        <w:tab/>
        <w:t>(007)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Medical Clinic Codes </w:t>
      </w:r>
      <w:r>
        <w:tab/>
      </w:r>
      <w:r>
        <w:tab/>
      </w:r>
      <w:r>
        <w:tab/>
        <w:t>(008)</w:t>
      </w:r>
    </w:p>
    <w:p w:rsidR="00CE27DB" w:rsidRDefault="00CE27DB" w:rsidP="009B10AD">
      <w:pPr>
        <w:numPr>
          <w:ilvl w:val="3"/>
          <w:numId w:val="3"/>
        </w:numPr>
      </w:pPr>
      <w:r>
        <w:t xml:space="preserve">      Policy Conditions</w:t>
      </w:r>
      <w:r>
        <w:tab/>
      </w:r>
      <w:r>
        <w:tab/>
      </w:r>
      <w:r>
        <w:tab/>
        <w:t>(009)</w:t>
      </w:r>
    </w:p>
    <w:p w:rsidR="00CE27DB" w:rsidRDefault="00CE27DB" w:rsidP="009B10AD">
      <w:pPr>
        <w:numPr>
          <w:ilvl w:val="3"/>
          <w:numId w:val="3"/>
        </w:numPr>
      </w:pPr>
      <w:r>
        <w:t>Loss Types Codes</w:t>
      </w:r>
      <w:r>
        <w:tab/>
      </w:r>
      <w:r>
        <w:tab/>
      </w:r>
      <w:r>
        <w:tab/>
        <w:t>(010)</w:t>
      </w:r>
    </w:p>
    <w:p w:rsidR="00CE27DB" w:rsidRDefault="00CE27DB" w:rsidP="009B10AD">
      <w:pPr>
        <w:numPr>
          <w:ilvl w:val="3"/>
          <w:numId w:val="3"/>
        </w:numPr>
      </w:pPr>
      <w:r>
        <w:t>Treaty Type Codes</w:t>
      </w:r>
      <w:r>
        <w:tab/>
      </w:r>
      <w:r>
        <w:tab/>
      </w:r>
      <w:r>
        <w:tab/>
        <w:t>(011)</w:t>
      </w:r>
    </w:p>
    <w:p w:rsidR="00CE27DB" w:rsidRDefault="00CE27DB" w:rsidP="009B10AD">
      <w:pPr>
        <w:numPr>
          <w:ilvl w:val="3"/>
          <w:numId w:val="3"/>
        </w:numPr>
      </w:pPr>
      <w:r>
        <w:t xml:space="preserve">Loan Codes </w:t>
      </w:r>
      <w:r>
        <w:tab/>
      </w:r>
      <w:r>
        <w:tab/>
      </w:r>
      <w:r>
        <w:tab/>
      </w:r>
      <w:r>
        <w:tab/>
        <w:t>(012)</w:t>
      </w:r>
    </w:p>
    <w:p w:rsidR="00CE27DB" w:rsidRDefault="00CE27DB" w:rsidP="001A3E48">
      <w:pPr>
        <w:ind w:left="1080"/>
      </w:pPr>
      <w:r>
        <w:t xml:space="preserve">                </w:t>
      </w:r>
    </w:p>
    <w:p w:rsidR="00CE27DB" w:rsidRDefault="00CE27DB" w:rsidP="001A3E48">
      <w:pPr>
        <w:rPr>
          <w:b/>
          <w:bCs/>
        </w:rPr>
      </w:pPr>
      <w:r>
        <w:t xml:space="preserve">                        </w:t>
      </w:r>
      <w:r w:rsidRPr="001A3E48">
        <w:rPr>
          <w:b/>
          <w:bCs/>
        </w:rPr>
        <w:t>Other Underwriting Codes</w:t>
      </w:r>
      <w:r>
        <w:rPr>
          <w:b/>
          <w:bCs/>
        </w:rPr>
        <w:t xml:space="preserve">  Setup</w:t>
      </w:r>
    </w:p>
    <w:p w:rsidR="00CE27DB" w:rsidRPr="00EF3AB5" w:rsidRDefault="00CE27DB" w:rsidP="001A3E48">
      <w:r>
        <w:rPr>
          <w:b/>
          <w:bCs/>
        </w:rPr>
        <w:t xml:space="preserve">                   </w:t>
      </w:r>
      <w:r w:rsidRPr="00EF3AB5">
        <w:t>1.1.1.1.Medical Exam Details Setup     PRG_LI_MEDICAL_DTLS</w:t>
      </w:r>
      <w:r>
        <w:t xml:space="preserve">            </w:t>
      </w:r>
      <w:r w:rsidRPr="001E5039">
        <w:rPr>
          <w:color w:val="0070C0"/>
        </w:rPr>
        <w:t>JJJJJ ***</w:t>
      </w:r>
    </w:p>
    <w:p w:rsidR="00CE27DB" w:rsidRDefault="00CE27DB" w:rsidP="00EF3AB5">
      <w:r>
        <w:t xml:space="preserve">                   1.1.1.2Rate Type Codes</w:t>
      </w:r>
      <w:r>
        <w:tab/>
      </w:r>
      <w:r>
        <w:tab/>
      </w:r>
      <w:r>
        <w:tab/>
        <w:t xml:space="preserve">PRG_LI_UNDW_RATE_TYPES  </w:t>
      </w:r>
      <w:r w:rsidRPr="001E5039">
        <w:rPr>
          <w:color w:val="0070C0"/>
        </w:rPr>
        <w:t>JJJJJ ***</w:t>
      </w:r>
    </w:p>
    <w:p w:rsidR="00CE27DB" w:rsidRDefault="00CE27DB" w:rsidP="00B27F9E">
      <w:r>
        <w:t xml:space="preserve">  </w:t>
      </w:r>
      <w:r>
        <w:tab/>
        <w:t xml:space="preserve">       1.1.1.3Rate Master </w:t>
      </w:r>
      <w:r>
        <w:tab/>
      </w:r>
      <w:r>
        <w:tab/>
      </w:r>
      <w:r>
        <w:tab/>
        <w:t xml:space="preserve">PRG_LI_UNDW_RATES             </w:t>
      </w:r>
      <w:r w:rsidRPr="001E5039">
        <w:rPr>
          <w:color w:val="FF0000"/>
        </w:rPr>
        <w:t>SSSS ***</w:t>
      </w:r>
    </w:p>
    <w:p w:rsidR="00CE27DB" w:rsidRDefault="00CE27DB" w:rsidP="00B27F9E">
      <w:r>
        <w:t xml:space="preserve">                   1.1.1.4Investment charge</w:t>
      </w:r>
      <w:r>
        <w:tab/>
      </w:r>
      <w:r>
        <w:tab/>
        <w:t xml:space="preserve">PRG_LI_INV_CHGS                                 </w:t>
      </w:r>
      <w:r w:rsidRPr="001E5039">
        <w:rPr>
          <w:color w:val="0070C0"/>
        </w:rPr>
        <w:t>JJJJ ****</w:t>
      </w:r>
    </w:p>
    <w:p w:rsidR="00CE27DB" w:rsidRDefault="00CE27DB" w:rsidP="00B27F9E">
      <w:r>
        <w:t xml:space="preserve">                   1.1.1.5Interest rates</w:t>
      </w:r>
      <w:r>
        <w:tab/>
      </w:r>
      <w:r>
        <w:tab/>
      </w:r>
      <w:r>
        <w:tab/>
        <w:t xml:space="preserve">PRG_LI_INT_RATES                    </w:t>
      </w:r>
      <w:r w:rsidRPr="001E5039">
        <w:rPr>
          <w:color w:val="0070C0"/>
        </w:rPr>
        <w:t>JJJJ ***</w:t>
      </w:r>
    </w:p>
    <w:p w:rsidR="00CE27DB" w:rsidRDefault="00CE27DB" w:rsidP="00F82EF7">
      <w:pPr>
        <w:ind w:left="1080"/>
      </w:pPr>
    </w:p>
    <w:p w:rsidR="00CE27DB" w:rsidRPr="006350E6" w:rsidRDefault="00CE27DB" w:rsidP="00EC0764">
      <w:pPr>
        <w:pStyle w:val="ListParagraph"/>
        <w:numPr>
          <w:ilvl w:val="2"/>
          <w:numId w:val="19"/>
        </w:numPr>
        <w:rPr>
          <w:b/>
          <w:bCs/>
        </w:rPr>
      </w:pPr>
      <w:r w:rsidRPr="006350E6">
        <w:rPr>
          <w:b/>
          <w:bCs/>
        </w:rPr>
        <w:t xml:space="preserve">Re-Insurance Master </w:t>
      </w:r>
    </w:p>
    <w:p w:rsidR="00CE27DB" w:rsidRDefault="00CE27DB" w:rsidP="00EC0764">
      <w:pPr>
        <w:pStyle w:val="ListParagraph"/>
        <w:numPr>
          <w:ilvl w:val="3"/>
          <w:numId w:val="19"/>
        </w:numPr>
      </w:pPr>
      <w:r>
        <w:t>Treaty Company Setup  **</w:t>
      </w:r>
      <w:r>
        <w:tab/>
        <w:t xml:space="preserve">PRG_LI_TRTY_CODE              </w:t>
      </w:r>
      <w:r w:rsidRPr="001E5039">
        <w:rPr>
          <w:color w:val="0070C0"/>
        </w:rPr>
        <w:t>JJJJ  ***</w:t>
      </w:r>
    </w:p>
    <w:p w:rsidR="00CE27DB" w:rsidRDefault="00CE27DB" w:rsidP="00EC0764">
      <w:pPr>
        <w:pStyle w:val="ListParagraph"/>
        <w:numPr>
          <w:ilvl w:val="3"/>
          <w:numId w:val="19"/>
        </w:numPr>
      </w:pPr>
      <w:r>
        <w:t xml:space="preserve">Treaty Proportion Yearly Setup   ** PRG_LI_TRTY_PRPTN        </w:t>
      </w:r>
      <w:r w:rsidRPr="001E5039">
        <w:rPr>
          <w:color w:val="0070C0"/>
        </w:rPr>
        <w:t>JJJJ  ***</w:t>
      </w:r>
    </w:p>
    <w:p w:rsidR="00CE27DB" w:rsidRPr="001E5039" w:rsidRDefault="00CE27DB" w:rsidP="00EC0764">
      <w:pPr>
        <w:pStyle w:val="ListParagraph"/>
        <w:numPr>
          <w:ilvl w:val="3"/>
          <w:numId w:val="19"/>
        </w:numPr>
        <w:rPr>
          <w:color w:val="0070C0"/>
        </w:rPr>
      </w:pPr>
      <w:r>
        <w:t xml:space="preserve">Re-Insurance Treaty Commission   PRG_LI_TRTY_COMM          </w:t>
      </w:r>
      <w:r w:rsidRPr="001E5039">
        <w:rPr>
          <w:color w:val="0070C0"/>
        </w:rPr>
        <w:t>JJJJ  ***</w:t>
      </w:r>
    </w:p>
    <w:p w:rsidR="00CE27DB" w:rsidRPr="001E5039" w:rsidRDefault="00CE27DB" w:rsidP="00EB3747">
      <w:pPr>
        <w:rPr>
          <w:color w:val="0070C0"/>
        </w:rPr>
      </w:pPr>
    </w:p>
    <w:p w:rsidR="00CE27DB" w:rsidRDefault="00CE27DB" w:rsidP="009B10AD">
      <w:pPr>
        <w:numPr>
          <w:ilvl w:val="0"/>
          <w:numId w:val="4"/>
        </w:numPr>
      </w:pPr>
      <w:r>
        <w:t xml:space="preserve"> </w:t>
      </w:r>
    </w:p>
    <w:p w:rsidR="00CE27DB" w:rsidRDefault="00CE27DB" w:rsidP="006350E6">
      <w:pPr>
        <w:ind w:left="720"/>
      </w:pPr>
      <w:r>
        <w:t xml:space="preserve"> </w:t>
      </w:r>
    </w:p>
    <w:p w:rsidR="00CE27DB" w:rsidRPr="006350E6" w:rsidRDefault="00CE27DB" w:rsidP="00EC0764">
      <w:pPr>
        <w:numPr>
          <w:ilvl w:val="1"/>
          <w:numId w:val="19"/>
        </w:numPr>
        <w:rPr>
          <w:b/>
          <w:bCs/>
        </w:rPr>
      </w:pPr>
      <w:r w:rsidRPr="006350E6">
        <w:rPr>
          <w:b/>
          <w:bCs/>
        </w:rPr>
        <w:t>Underwriting</w:t>
      </w:r>
      <w:r>
        <w:rPr>
          <w:b/>
          <w:bCs/>
        </w:rPr>
        <w:t xml:space="preserve"> Proposal/Policy</w:t>
      </w:r>
      <w:r w:rsidRPr="006350E6">
        <w:rPr>
          <w:b/>
          <w:bCs/>
        </w:rPr>
        <w:t xml:space="preserve"> </w:t>
      </w:r>
    </w:p>
    <w:p w:rsidR="00CE27DB" w:rsidRDefault="00CE27DB" w:rsidP="00EC0764">
      <w:pPr>
        <w:numPr>
          <w:ilvl w:val="2"/>
          <w:numId w:val="19"/>
        </w:numPr>
      </w:pPr>
      <w:r>
        <w:t>Investment Plan   **</w:t>
      </w:r>
    </w:p>
    <w:p w:rsidR="00CE27DB" w:rsidRDefault="00CE27DB" w:rsidP="001932AE">
      <w:pPr>
        <w:numPr>
          <w:ilvl w:val="0"/>
          <w:numId w:val="13"/>
        </w:numPr>
      </w:pPr>
      <w:r>
        <w:t>Capital Builder Plan</w:t>
      </w:r>
      <w:r>
        <w:tab/>
      </w:r>
      <w:r>
        <w:tab/>
      </w:r>
      <w:r>
        <w:tab/>
        <w:t xml:space="preserve">PRG_LI_INV_CAPBLD   </w:t>
      </w:r>
      <w:r w:rsidRPr="001E5039">
        <w:rPr>
          <w:color w:val="FF0000"/>
        </w:rPr>
        <w:t>SSS * **</w:t>
      </w:r>
    </w:p>
    <w:p w:rsidR="00CE27DB" w:rsidRDefault="00CE27DB" w:rsidP="001932AE">
      <w:pPr>
        <w:numPr>
          <w:ilvl w:val="0"/>
          <w:numId w:val="13"/>
        </w:numPr>
      </w:pPr>
      <w:r>
        <w:t>Doller Link Plan</w:t>
      </w:r>
      <w:r>
        <w:tab/>
      </w:r>
      <w:r>
        <w:tab/>
      </w:r>
      <w:r>
        <w:tab/>
        <w:t xml:space="preserve">PRG_LI_INV_DOLLA  </w:t>
      </w:r>
      <w:r w:rsidRPr="001E5039">
        <w:rPr>
          <w:color w:val="FF0000"/>
        </w:rPr>
        <w:t>SSS ***</w:t>
      </w:r>
    </w:p>
    <w:p w:rsidR="00CE27DB" w:rsidRDefault="00CE27DB" w:rsidP="001932AE">
      <w:pPr>
        <w:numPr>
          <w:ilvl w:val="0"/>
          <w:numId w:val="13"/>
        </w:numPr>
      </w:pPr>
      <w:r>
        <w:t>The Esusu Shield</w:t>
      </w:r>
      <w:r>
        <w:tab/>
      </w:r>
      <w:r>
        <w:tab/>
      </w:r>
      <w:r>
        <w:tab/>
        <w:t xml:space="preserve">PRG_LI_INV_ESUSU   </w:t>
      </w:r>
      <w:r w:rsidRPr="001E5039">
        <w:rPr>
          <w:color w:val="FF0000"/>
        </w:rPr>
        <w:t>SSS ***</w:t>
      </w:r>
    </w:p>
    <w:p w:rsidR="00CE27DB" w:rsidRDefault="00CE27DB" w:rsidP="001932AE">
      <w:pPr>
        <w:numPr>
          <w:ilvl w:val="0"/>
          <w:numId w:val="13"/>
        </w:numPr>
      </w:pPr>
      <w:r>
        <w:t>Personal Provident</w:t>
      </w:r>
      <w:r>
        <w:tab/>
        <w:t xml:space="preserve">            </w:t>
      </w:r>
      <w:r>
        <w:tab/>
        <w:t xml:space="preserve">PRG_LI_INV_PROVDNT  </w:t>
      </w:r>
      <w:r w:rsidRPr="001E5039">
        <w:rPr>
          <w:color w:val="FF0000"/>
        </w:rPr>
        <w:t>SSS ***</w:t>
      </w:r>
    </w:p>
    <w:p w:rsidR="00CE27DB" w:rsidRPr="001E5039" w:rsidRDefault="00CE27DB" w:rsidP="001932AE">
      <w:pPr>
        <w:numPr>
          <w:ilvl w:val="0"/>
          <w:numId w:val="13"/>
        </w:numPr>
        <w:rPr>
          <w:color w:val="FF0000"/>
        </w:rPr>
      </w:pPr>
      <w:r>
        <w:t>Investment Plus</w:t>
      </w:r>
      <w:r>
        <w:tab/>
      </w:r>
      <w:r>
        <w:tab/>
      </w:r>
      <w:r>
        <w:tab/>
        <w:t xml:space="preserve">PRG_LI_INV_PLUS          </w:t>
      </w:r>
      <w:r w:rsidRPr="001E5039">
        <w:rPr>
          <w:color w:val="FF0000"/>
        </w:rPr>
        <w:t>SSS ***</w:t>
      </w:r>
    </w:p>
    <w:p w:rsidR="00CE27DB" w:rsidRDefault="00CE27DB" w:rsidP="001932AE">
      <w:pPr>
        <w:ind w:left="1905"/>
      </w:pPr>
    </w:p>
    <w:p w:rsidR="00CE27DB" w:rsidRDefault="00CE27DB" w:rsidP="00EC0764">
      <w:pPr>
        <w:numPr>
          <w:ilvl w:val="2"/>
          <w:numId w:val="19"/>
        </w:numPr>
      </w:pPr>
      <w:r>
        <w:t>Protection Policies   **</w:t>
      </w:r>
    </w:p>
    <w:p w:rsidR="00CE27DB" w:rsidRDefault="00CE27DB" w:rsidP="001932AE">
      <w:pPr>
        <w:numPr>
          <w:ilvl w:val="0"/>
          <w:numId w:val="13"/>
        </w:numPr>
      </w:pPr>
      <w:r>
        <w:t>Mortgage Protection Assurance</w:t>
      </w:r>
      <w:r>
        <w:tab/>
        <w:t xml:space="preserve">PRG_LI_PRTCT_MORTG </w:t>
      </w:r>
      <w:r w:rsidRPr="001E5039">
        <w:rPr>
          <w:color w:val="FF0000"/>
        </w:rPr>
        <w:t>SSS ***</w:t>
      </w:r>
    </w:p>
    <w:p w:rsidR="00CE27DB" w:rsidRDefault="00CE27DB" w:rsidP="001932AE">
      <w:pPr>
        <w:numPr>
          <w:ilvl w:val="0"/>
          <w:numId w:val="13"/>
        </w:numPr>
      </w:pPr>
      <w:r>
        <w:t>Term Assurance</w:t>
      </w:r>
      <w:r>
        <w:tab/>
      </w:r>
      <w:r>
        <w:tab/>
      </w:r>
      <w:r>
        <w:tab/>
        <w:t xml:space="preserve">PRG_LI_PRTCT_TERM     </w:t>
      </w:r>
      <w:r w:rsidRPr="001E5039">
        <w:rPr>
          <w:color w:val="FF0000"/>
        </w:rPr>
        <w:t>SSS ***</w:t>
      </w:r>
    </w:p>
    <w:p w:rsidR="00CE27DB" w:rsidRPr="001E5039" w:rsidRDefault="00CE27DB" w:rsidP="001932AE">
      <w:pPr>
        <w:numPr>
          <w:ilvl w:val="0"/>
          <w:numId w:val="13"/>
        </w:numPr>
        <w:rPr>
          <w:color w:val="FF0000"/>
        </w:rPr>
      </w:pPr>
      <w:r>
        <w:t>Keyman Assurance</w:t>
      </w:r>
      <w:r>
        <w:tab/>
      </w:r>
      <w:r>
        <w:tab/>
      </w:r>
      <w:r>
        <w:tab/>
        <w:t xml:space="preserve">PRG_LI_PRTCT_KEYMN  </w:t>
      </w:r>
      <w:r w:rsidRPr="001E5039">
        <w:rPr>
          <w:color w:val="FF0000"/>
        </w:rPr>
        <w:t>SSS **</w:t>
      </w:r>
    </w:p>
    <w:p w:rsidR="00CE27DB" w:rsidRDefault="00CE27DB" w:rsidP="001932AE">
      <w:pPr>
        <w:numPr>
          <w:ilvl w:val="0"/>
          <w:numId w:val="13"/>
        </w:numPr>
      </w:pPr>
      <w:r>
        <w:t>The Credit Life Plan</w:t>
      </w:r>
      <w:r>
        <w:tab/>
      </w:r>
      <w:r>
        <w:tab/>
      </w:r>
      <w:r>
        <w:tab/>
        <w:t xml:space="preserve">PRG_LI_PRTCT_CLIFE     </w:t>
      </w:r>
      <w:r w:rsidRPr="001E5039">
        <w:rPr>
          <w:color w:val="FF0000"/>
        </w:rPr>
        <w:t>SSS ***</w:t>
      </w:r>
    </w:p>
    <w:p w:rsidR="00CE27DB" w:rsidRDefault="00CE27DB" w:rsidP="00EC0764">
      <w:pPr>
        <w:numPr>
          <w:ilvl w:val="2"/>
          <w:numId w:val="19"/>
        </w:numPr>
      </w:pPr>
      <w:r>
        <w:t>Endowment Policies  **</w:t>
      </w:r>
    </w:p>
    <w:p w:rsidR="00CE27DB" w:rsidRPr="001E5039" w:rsidRDefault="00CE27DB" w:rsidP="001932AE">
      <w:pPr>
        <w:numPr>
          <w:ilvl w:val="0"/>
          <w:numId w:val="13"/>
        </w:numPr>
        <w:rPr>
          <w:color w:val="FF0000"/>
        </w:rPr>
      </w:pPr>
      <w:r>
        <w:t>Education Endowment with Profit</w:t>
      </w:r>
      <w:r>
        <w:tab/>
        <w:t xml:space="preserve">PRG_LI_ENDW_EDUC    </w:t>
      </w:r>
      <w:r w:rsidRPr="001E5039">
        <w:rPr>
          <w:color w:val="FF0000"/>
        </w:rPr>
        <w:t>SSS ***</w:t>
      </w:r>
    </w:p>
    <w:p w:rsidR="00CE27DB" w:rsidRDefault="00CE27DB" w:rsidP="001932AE">
      <w:pPr>
        <w:numPr>
          <w:ilvl w:val="0"/>
          <w:numId w:val="13"/>
        </w:numPr>
      </w:pPr>
      <w:r>
        <w:t xml:space="preserve">Ordinary Endowment Assurance with Profit   PRG_LI_ENDW_ORD      </w:t>
      </w:r>
    </w:p>
    <w:p w:rsidR="00CE27DB" w:rsidRPr="001E5039" w:rsidRDefault="00CE27DB" w:rsidP="001E5039">
      <w:pPr>
        <w:ind w:left="1905"/>
        <w:rPr>
          <w:color w:val="FF0000"/>
        </w:rPr>
      </w:pPr>
      <w:r>
        <w:t xml:space="preserve">                                                                                                      </w:t>
      </w:r>
      <w:r w:rsidRPr="001E5039">
        <w:rPr>
          <w:color w:val="FF0000"/>
        </w:rPr>
        <w:t>SSSS**</w:t>
      </w:r>
    </w:p>
    <w:p w:rsidR="00CE27DB" w:rsidRDefault="00CE27DB" w:rsidP="001932AE">
      <w:pPr>
        <w:numPr>
          <w:ilvl w:val="0"/>
          <w:numId w:val="13"/>
        </w:numPr>
      </w:pPr>
      <w:r>
        <w:t>Life Time Harvest</w:t>
      </w:r>
      <w:r>
        <w:tab/>
      </w:r>
      <w:r>
        <w:tab/>
      </w:r>
      <w:r>
        <w:tab/>
        <w:t xml:space="preserve">PRG_LI_ENDW_LFTIME </w:t>
      </w:r>
      <w:r w:rsidRPr="001E5039">
        <w:rPr>
          <w:color w:val="FF0000"/>
        </w:rPr>
        <w:t>SSS ***</w:t>
      </w:r>
    </w:p>
    <w:p w:rsidR="00CE27DB" w:rsidRDefault="00CE27DB" w:rsidP="00EC0764">
      <w:pPr>
        <w:numPr>
          <w:ilvl w:val="2"/>
          <w:numId w:val="19"/>
        </w:numPr>
      </w:pPr>
      <w:r>
        <w:t>Funeral Policies  **</w:t>
      </w:r>
    </w:p>
    <w:p w:rsidR="00CE27DB" w:rsidRDefault="00CE27DB" w:rsidP="00841A60">
      <w:pPr>
        <w:ind w:left="1440"/>
      </w:pPr>
      <w:r>
        <w:t xml:space="preserve">1.2.4.1     Funeral Policy – Annual Premium  PRG_LI_FUN_ANN   </w:t>
      </w:r>
      <w:r w:rsidRPr="001E5039">
        <w:rPr>
          <w:color w:val="FF0000"/>
        </w:rPr>
        <w:t>SSS ***</w:t>
      </w:r>
    </w:p>
    <w:p w:rsidR="00CE27DB" w:rsidRPr="001E5039" w:rsidRDefault="00CE27DB" w:rsidP="00841A60">
      <w:pPr>
        <w:ind w:left="1440"/>
        <w:rPr>
          <w:color w:val="FF0000"/>
        </w:rPr>
      </w:pPr>
      <w:r>
        <w:t xml:space="preserve">1.2.4.2     Funeral Policy – Single Premium    PRG_LI_FUN_SNGL   </w:t>
      </w:r>
      <w:r w:rsidRPr="001E5039">
        <w:rPr>
          <w:color w:val="FF0000"/>
        </w:rPr>
        <w:t>SSS ***</w:t>
      </w:r>
    </w:p>
    <w:p w:rsidR="00CE27DB" w:rsidRDefault="00CE27DB" w:rsidP="00330440"/>
    <w:p w:rsidR="00CE27DB" w:rsidRDefault="00CE27DB" w:rsidP="00EC0764">
      <w:pPr>
        <w:numPr>
          <w:ilvl w:val="2"/>
          <w:numId w:val="19"/>
        </w:numPr>
      </w:pPr>
      <w:r>
        <w:t>Proposal Status Report</w:t>
      </w:r>
      <w:r>
        <w:tab/>
      </w:r>
      <w:r>
        <w:tab/>
      </w:r>
      <w:r>
        <w:tab/>
        <w:t xml:space="preserve">PRG_LI_PROPSAL_STATUS     </w:t>
      </w:r>
    </w:p>
    <w:p w:rsidR="00CE27DB" w:rsidRPr="001E5039" w:rsidRDefault="00CE27DB" w:rsidP="001E5039">
      <w:pPr>
        <w:ind w:left="1440"/>
        <w:rPr>
          <w:color w:val="FF0000"/>
        </w:rPr>
      </w:pPr>
      <w:r>
        <w:t xml:space="preserve">                                                                                                         </w:t>
      </w:r>
      <w:r w:rsidRPr="001E5039">
        <w:rPr>
          <w:color w:val="FF0000"/>
        </w:rPr>
        <w:t>SSS ***</w:t>
      </w:r>
    </w:p>
    <w:p w:rsidR="00CE27DB" w:rsidRDefault="00CE27DB" w:rsidP="00EC0764">
      <w:pPr>
        <w:numPr>
          <w:ilvl w:val="2"/>
          <w:numId w:val="19"/>
        </w:numPr>
      </w:pPr>
      <w:r>
        <w:t>Policy Schedule</w:t>
      </w:r>
      <w:r>
        <w:tab/>
      </w:r>
      <w:r>
        <w:tab/>
      </w:r>
      <w:r>
        <w:tab/>
      </w:r>
      <w:r>
        <w:tab/>
        <w:t xml:space="preserve">PRG_LI_POL_SCHD  </w:t>
      </w:r>
      <w:r w:rsidRPr="001E5039">
        <w:rPr>
          <w:color w:val="FF0000"/>
        </w:rPr>
        <w:t>SSS ***</w:t>
      </w:r>
    </w:p>
    <w:p w:rsidR="00CE27DB" w:rsidRDefault="00CE27DB" w:rsidP="00EC0764">
      <w:pPr>
        <w:numPr>
          <w:ilvl w:val="2"/>
          <w:numId w:val="19"/>
        </w:numPr>
      </w:pPr>
      <w:r>
        <w:t>Letter of Acceptance   **</w:t>
      </w:r>
      <w:r>
        <w:tab/>
      </w:r>
      <w:r>
        <w:tab/>
      </w:r>
      <w:r>
        <w:tab/>
        <w:t xml:space="preserve">PRG_LI_POL_LETTER  </w:t>
      </w:r>
      <w:r w:rsidRPr="001E5039">
        <w:rPr>
          <w:color w:val="FF0000"/>
        </w:rPr>
        <w:t>SSS ***</w:t>
      </w:r>
    </w:p>
    <w:p w:rsidR="00CE27DB" w:rsidRPr="001E5039" w:rsidRDefault="00CE27DB" w:rsidP="00EC0764">
      <w:pPr>
        <w:numPr>
          <w:ilvl w:val="2"/>
          <w:numId w:val="19"/>
        </w:numPr>
        <w:rPr>
          <w:color w:val="0070C0"/>
        </w:rPr>
      </w:pPr>
      <w:r>
        <w:t xml:space="preserve">Statement of Account   </w:t>
      </w:r>
      <w:r>
        <w:tab/>
      </w:r>
      <w:r>
        <w:tab/>
      </w:r>
      <w:r>
        <w:tab/>
        <w:t xml:space="preserve">PRG_LI_ACCT_STMT   </w:t>
      </w:r>
      <w:r w:rsidRPr="001E5039">
        <w:rPr>
          <w:color w:val="0070C0"/>
        </w:rPr>
        <w:t xml:space="preserve">JJJJ </w:t>
      </w:r>
    </w:p>
    <w:p w:rsidR="00CE27DB" w:rsidRDefault="00CE27DB" w:rsidP="00EC0764">
      <w:pPr>
        <w:numPr>
          <w:ilvl w:val="2"/>
          <w:numId w:val="19"/>
        </w:numPr>
      </w:pPr>
      <w:r>
        <w:t>Policy Register</w:t>
      </w:r>
      <w:r>
        <w:tab/>
      </w:r>
      <w:r>
        <w:tab/>
      </w:r>
      <w:r>
        <w:tab/>
      </w:r>
      <w:r>
        <w:tab/>
        <w:t xml:space="preserve">PRG_LI_POL_REG    </w:t>
      </w:r>
      <w:r w:rsidRPr="001E5039">
        <w:rPr>
          <w:color w:val="0070C0"/>
        </w:rPr>
        <w:t xml:space="preserve">JJJJ </w:t>
      </w:r>
    </w:p>
    <w:p w:rsidR="00CE27DB" w:rsidRPr="001E5039" w:rsidRDefault="00CE27DB" w:rsidP="00EC0764">
      <w:pPr>
        <w:numPr>
          <w:ilvl w:val="2"/>
          <w:numId w:val="19"/>
        </w:numPr>
        <w:rPr>
          <w:color w:val="0070C0"/>
        </w:rPr>
      </w:pPr>
      <w:r>
        <w:t>Premium Register</w:t>
      </w:r>
      <w:r>
        <w:tab/>
      </w:r>
      <w:r>
        <w:tab/>
      </w:r>
      <w:r>
        <w:tab/>
      </w:r>
      <w:r>
        <w:tab/>
        <w:t xml:space="preserve">PRG_LI_PREM_REG  </w:t>
      </w:r>
      <w:r w:rsidRPr="001E5039">
        <w:rPr>
          <w:color w:val="0070C0"/>
        </w:rPr>
        <w:t>JJJJ</w:t>
      </w:r>
    </w:p>
    <w:p w:rsidR="00CE27DB" w:rsidRPr="001E5039" w:rsidRDefault="00CE27DB" w:rsidP="00EC0764">
      <w:pPr>
        <w:numPr>
          <w:ilvl w:val="2"/>
          <w:numId w:val="19"/>
        </w:numPr>
        <w:rPr>
          <w:color w:val="0070C0"/>
        </w:rPr>
      </w:pPr>
      <w:r>
        <w:t>Production Report</w:t>
      </w:r>
      <w:r>
        <w:tab/>
      </w:r>
      <w:r>
        <w:tab/>
      </w:r>
      <w:r>
        <w:tab/>
      </w:r>
      <w:r>
        <w:tab/>
        <w:t xml:space="preserve">PRG_LI_PROD_REP    </w:t>
      </w:r>
      <w:r w:rsidRPr="001E5039">
        <w:rPr>
          <w:color w:val="0070C0"/>
        </w:rPr>
        <w:t>JJJJJ</w:t>
      </w:r>
    </w:p>
    <w:p w:rsidR="00CE27DB" w:rsidRPr="001E5039" w:rsidRDefault="00CE27DB" w:rsidP="00EC0764">
      <w:pPr>
        <w:numPr>
          <w:ilvl w:val="2"/>
          <w:numId w:val="19"/>
        </w:numPr>
        <w:rPr>
          <w:color w:val="0070C0"/>
        </w:rPr>
      </w:pPr>
      <w:r>
        <w:t>Payment of Medical fees</w:t>
      </w:r>
      <w:r>
        <w:tab/>
      </w:r>
      <w:r>
        <w:tab/>
      </w:r>
      <w:r>
        <w:tab/>
        <w:t xml:space="preserve">PRG_LI_MED_FEES_REP   </w:t>
      </w:r>
      <w:r w:rsidRPr="001E5039">
        <w:rPr>
          <w:color w:val="0070C0"/>
        </w:rPr>
        <w:t>JJJJJ</w:t>
      </w:r>
    </w:p>
    <w:p w:rsidR="00CE27DB" w:rsidRDefault="00CE27DB" w:rsidP="00EC0764">
      <w:pPr>
        <w:numPr>
          <w:ilvl w:val="2"/>
          <w:numId w:val="19"/>
        </w:numPr>
      </w:pPr>
      <w:r>
        <w:t>Summary of Additional Covers</w:t>
      </w:r>
      <w:r>
        <w:tab/>
      </w:r>
      <w:r>
        <w:tab/>
        <w:t>PRG_LI_SUMM_ADD_COV_REP</w:t>
      </w:r>
    </w:p>
    <w:p w:rsidR="00CE27DB" w:rsidRPr="001E5039" w:rsidRDefault="00CE27DB" w:rsidP="009B10AD">
      <w:pPr>
        <w:rPr>
          <w:color w:val="0070C0"/>
        </w:rPr>
      </w:pPr>
      <w:r>
        <w:t xml:space="preserve">                                                                                                                                         </w:t>
      </w:r>
      <w:r w:rsidRPr="001E5039">
        <w:rPr>
          <w:color w:val="0070C0"/>
        </w:rPr>
        <w:t>JJJJJJ</w:t>
      </w:r>
    </w:p>
    <w:p w:rsidR="00CE27DB" w:rsidRPr="006350E6" w:rsidRDefault="00CE27DB" w:rsidP="00EC0764">
      <w:pPr>
        <w:numPr>
          <w:ilvl w:val="1"/>
          <w:numId w:val="19"/>
        </w:numPr>
        <w:rPr>
          <w:b/>
          <w:bCs/>
        </w:rPr>
      </w:pPr>
      <w:r w:rsidRPr="006350E6">
        <w:rPr>
          <w:b/>
          <w:bCs/>
        </w:rPr>
        <w:t xml:space="preserve">Endorsement </w:t>
      </w:r>
    </w:p>
    <w:p w:rsidR="00CE27DB" w:rsidRDefault="00CE27DB" w:rsidP="00EC0764">
      <w:pPr>
        <w:numPr>
          <w:ilvl w:val="2"/>
          <w:numId w:val="19"/>
        </w:numPr>
      </w:pPr>
      <w:r>
        <w:t>Personal Details Change   **</w:t>
      </w:r>
      <w:r>
        <w:tab/>
      </w:r>
      <w:r>
        <w:tab/>
      </w:r>
      <w:r>
        <w:tab/>
        <w:t xml:space="preserve">PRG_LI_ENDRS_PERSNL   </w:t>
      </w:r>
      <w:r w:rsidRPr="001E5039">
        <w:rPr>
          <w:color w:val="FF0000"/>
        </w:rPr>
        <w:t>SSSS</w:t>
      </w:r>
    </w:p>
    <w:p w:rsidR="00CE27DB" w:rsidRDefault="00CE27DB" w:rsidP="00EC0764">
      <w:pPr>
        <w:numPr>
          <w:ilvl w:val="2"/>
          <w:numId w:val="19"/>
        </w:numPr>
      </w:pPr>
      <w:r>
        <w:t>Premium Details Change   **</w:t>
      </w:r>
      <w:r>
        <w:tab/>
      </w:r>
      <w:r>
        <w:tab/>
      </w:r>
      <w:r>
        <w:tab/>
        <w:t xml:space="preserve">PRG_LI_ENDRS_PREM     </w:t>
      </w:r>
      <w:r w:rsidRPr="001E5039">
        <w:rPr>
          <w:color w:val="FF0000"/>
        </w:rPr>
        <w:t>SSSS</w:t>
      </w:r>
    </w:p>
    <w:p w:rsidR="00CE27DB" w:rsidRDefault="00CE27DB" w:rsidP="00EC0764">
      <w:pPr>
        <w:numPr>
          <w:ilvl w:val="2"/>
          <w:numId w:val="19"/>
        </w:numPr>
      </w:pPr>
      <w:r>
        <w:t>Beneficiary Change      **</w:t>
      </w:r>
      <w:r>
        <w:tab/>
      </w:r>
      <w:r>
        <w:tab/>
      </w:r>
      <w:r>
        <w:tab/>
        <w:t xml:space="preserve">PRG_LI_ENDRS_BENEFRY  </w:t>
      </w:r>
      <w:r w:rsidRPr="001E5039">
        <w:rPr>
          <w:color w:val="FF0000"/>
        </w:rPr>
        <w:t>SSSS</w:t>
      </w:r>
    </w:p>
    <w:p w:rsidR="00CE27DB" w:rsidRPr="001E5039" w:rsidRDefault="00CE27DB" w:rsidP="00EC0764">
      <w:pPr>
        <w:numPr>
          <w:ilvl w:val="2"/>
          <w:numId w:val="19"/>
        </w:numPr>
        <w:rPr>
          <w:color w:val="FF0000"/>
        </w:rPr>
      </w:pPr>
      <w:r>
        <w:t>Terms (Duration)   **</w:t>
      </w:r>
      <w:r>
        <w:tab/>
      </w:r>
      <w:r>
        <w:tab/>
      </w:r>
      <w:r>
        <w:tab/>
      </w:r>
      <w:r>
        <w:tab/>
        <w:t xml:space="preserve">PRG_LI_ENDRS_TERMS      </w:t>
      </w:r>
      <w:r w:rsidRPr="001E5039">
        <w:rPr>
          <w:color w:val="FF0000"/>
        </w:rPr>
        <w:t>SSSS</w:t>
      </w:r>
    </w:p>
    <w:p w:rsidR="00CE27DB" w:rsidRPr="001E5039" w:rsidRDefault="00CE27DB" w:rsidP="00EC0764">
      <w:pPr>
        <w:numPr>
          <w:ilvl w:val="2"/>
          <w:numId w:val="19"/>
        </w:numPr>
        <w:rPr>
          <w:color w:val="FF0000"/>
        </w:rPr>
      </w:pPr>
      <w:r>
        <w:t xml:space="preserve">Additional Covers  **                                     PRG_LI_ENDRS_ADD_COV  </w:t>
      </w:r>
      <w:r w:rsidRPr="001E5039">
        <w:rPr>
          <w:color w:val="FF0000"/>
        </w:rPr>
        <w:t>SSS</w:t>
      </w:r>
    </w:p>
    <w:p w:rsidR="00CE27DB" w:rsidRPr="001E5039" w:rsidRDefault="00CE27DB" w:rsidP="00EC0764">
      <w:pPr>
        <w:numPr>
          <w:ilvl w:val="2"/>
          <w:numId w:val="19"/>
        </w:numPr>
        <w:rPr>
          <w:color w:val="FF0000"/>
        </w:rPr>
      </w:pPr>
      <w:r>
        <w:t>Endorsement Report    **</w:t>
      </w:r>
      <w:r>
        <w:tab/>
      </w:r>
      <w:r>
        <w:tab/>
      </w:r>
      <w:r>
        <w:tab/>
        <w:t xml:space="preserve">PRG_LI_ENDRS_REP          </w:t>
      </w:r>
      <w:r w:rsidRPr="001E5039">
        <w:rPr>
          <w:color w:val="FF0000"/>
        </w:rPr>
        <w:t>SSSS</w:t>
      </w:r>
    </w:p>
    <w:p w:rsidR="00CE27DB" w:rsidRDefault="00CE27DB" w:rsidP="006350E6">
      <w:pPr>
        <w:ind w:left="720"/>
      </w:pPr>
    </w:p>
    <w:p w:rsidR="00CE27DB" w:rsidRPr="00F17764" w:rsidRDefault="00CE27DB" w:rsidP="00EC0764">
      <w:pPr>
        <w:numPr>
          <w:ilvl w:val="1"/>
          <w:numId w:val="19"/>
        </w:numPr>
      </w:pPr>
      <w:r>
        <w:rPr>
          <w:b/>
          <w:bCs/>
        </w:rPr>
        <w:t>Loans Processing</w:t>
      </w:r>
      <w:r w:rsidRPr="006350E6">
        <w:rPr>
          <w:b/>
          <w:bCs/>
        </w:rPr>
        <w:t xml:space="preserve"> </w:t>
      </w:r>
    </w:p>
    <w:p w:rsidR="00CE27DB" w:rsidRPr="00F17764" w:rsidRDefault="00CE27DB" w:rsidP="00F17764">
      <w:pPr>
        <w:ind w:left="360"/>
      </w:pPr>
      <w:r w:rsidRPr="00F17764">
        <w:t>1.4.1   Loans Request entry</w:t>
      </w:r>
      <w:r>
        <w:tab/>
      </w:r>
      <w:r>
        <w:tab/>
      </w:r>
      <w:r>
        <w:tab/>
      </w:r>
      <w:r>
        <w:tab/>
        <w:t>PRG_LI_LOAN_REQST JJJJ</w:t>
      </w:r>
      <w:r w:rsidRPr="008C3B3A">
        <w:rPr>
          <w:color w:val="0070C0"/>
        </w:rPr>
        <w:t xml:space="preserve"> ***</w:t>
      </w:r>
    </w:p>
    <w:p w:rsidR="00CE27DB" w:rsidRPr="00F17764" w:rsidRDefault="00CE27DB" w:rsidP="00F17764">
      <w:pPr>
        <w:ind w:left="360"/>
      </w:pPr>
      <w:r w:rsidRPr="00F17764">
        <w:t>1.4.2   Loan Disbursement Process</w:t>
      </w:r>
      <w:r>
        <w:tab/>
      </w:r>
      <w:r>
        <w:tab/>
      </w:r>
      <w:r>
        <w:tab/>
        <w:t xml:space="preserve">PRG_LI_LOAN_DISBURS   </w:t>
      </w:r>
      <w:r w:rsidRPr="008C3B3A">
        <w:rPr>
          <w:color w:val="0070C0"/>
        </w:rPr>
        <w:t>JJJJ **</w:t>
      </w:r>
    </w:p>
    <w:p w:rsidR="00CE27DB" w:rsidRPr="008C3B3A" w:rsidRDefault="00CE27DB" w:rsidP="00F17764">
      <w:pPr>
        <w:ind w:left="360"/>
        <w:rPr>
          <w:color w:val="0070C0"/>
        </w:rPr>
      </w:pPr>
      <w:r w:rsidRPr="00F17764">
        <w:t>1.4.3   Loan Repayment Process</w:t>
      </w:r>
      <w:r>
        <w:tab/>
      </w:r>
      <w:r>
        <w:tab/>
      </w:r>
      <w:r>
        <w:tab/>
      </w:r>
      <w:r>
        <w:tab/>
        <w:t xml:space="preserve">PRG_LI_LOAN_REPAY   </w:t>
      </w:r>
      <w:r w:rsidRPr="008C3B3A">
        <w:rPr>
          <w:color w:val="0070C0"/>
        </w:rPr>
        <w:t>JJJJJ ***</w:t>
      </w:r>
    </w:p>
    <w:p w:rsidR="00CE27DB" w:rsidRDefault="00CE27DB" w:rsidP="00F17764">
      <w:pPr>
        <w:ind w:left="360"/>
      </w:pPr>
      <w:r w:rsidRPr="00F17764">
        <w:t>1.4.4   Loans Report</w:t>
      </w:r>
      <w:r>
        <w:tab/>
      </w:r>
      <w:r>
        <w:tab/>
      </w:r>
      <w:r>
        <w:tab/>
      </w:r>
      <w:r>
        <w:tab/>
      </w:r>
      <w:r>
        <w:tab/>
        <w:t xml:space="preserve">PRG_LI_LOAN_REP        </w:t>
      </w:r>
      <w:r w:rsidRPr="008C3B3A">
        <w:rPr>
          <w:color w:val="0070C0"/>
        </w:rPr>
        <w:t>JJJJJ</w:t>
      </w:r>
    </w:p>
    <w:p w:rsidR="00CE27DB" w:rsidRPr="008C3B3A" w:rsidRDefault="00CE27DB" w:rsidP="00F17764">
      <w:pPr>
        <w:ind w:left="360"/>
        <w:rPr>
          <w:color w:val="0070C0"/>
        </w:rPr>
      </w:pPr>
      <w:r>
        <w:t>1.4.5   Loans Statement</w:t>
      </w:r>
      <w:r>
        <w:tab/>
      </w:r>
      <w:r>
        <w:tab/>
      </w:r>
      <w:r>
        <w:tab/>
      </w:r>
      <w:r>
        <w:tab/>
      </w:r>
      <w:r>
        <w:tab/>
        <w:t xml:space="preserve">PRG_LI_LOAN_STMT    </w:t>
      </w:r>
      <w:r w:rsidRPr="008C3B3A">
        <w:rPr>
          <w:color w:val="0070C0"/>
        </w:rPr>
        <w:t>JJJJJ</w:t>
      </w:r>
    </w:p>
    <w:p w:rsidR="00CE27DB" w:rsidRDefault="00CE27DB" w:rsidP="006350E6">
      <w:pPr>
        <w:ind w:left="720"/>
      </w:pPr>
    </w:p>
    <w:p w:rsidR="00CE27DB" w:rsidRPr="006350E6" w:rsidRDefault="00CE27DB" w:rsidP="00EC0764">
      <w:pPr>
        <w:numPr>
          <w:ilvl w:val="1"/>
          <w:numId w:val="19"/>
        </w:numPr>
        <w:rPr>
          <w:b/>
          <w:bCs/>
        </w:rPr>
      </w:pPr>
      <w:r w:rsidRPr="006350E6">
        <w:rPr>
          <w:b/>
          <w:bCs/>
        </w:rPr>
        <w:t xml:space="preserve">Claims </w:t>
      </w:r>
    </w:p>
    <w:p w:rsidR="00CE27DB" w:rsidRPr="008C3B3A" w:rsidRDefault="00CE27DB" w:rsidP="00EC0764">
      <w:pPr>
        <w:numPr>
          <w:ilvl w:val="2"/>
          <w:numId w:val="19"/>
        </w:numPr>
        <w:rPr>
          <w:color w:val="0070C0"/>
        </w:rPr>
      </w:pPr>
      <w:r>
        <w:t>Maturity Process  **</w:t>
      </w:r>
      <w:r>
        <w:tab/>
      </w:r>
      <w:r>
        <w:tab/>
      </w:r>
      <w:r>
        <w:tab/>
      </w:r>
      <w:r>
        <w:tab/>
        <w:t xml:space="preserve">PRG_LI_CLM_MATURE  </w:t>
      </w:r>
      <w:r w:rsidRPr="008C3B3A">
        <w:rPr>
          <w:color w:val="0070C0"/>
        </w:rPr>
        <w:t>JJJJ ***</w:t>
      </w:r>
    </w:p>
    <w:p w:rsidR="00CE27DB" w:rsidRDefault="00CE27DB" w:rsidP="00EC0764">
      <w:pPr>
        <w:numPr>
          <w:ilvl w:val="2"/>
          <w:numId w:val="19"/>
        </w:numPr>
      </w:pPr>
      <w:r>
        <w:t xml:space="preserve">Partial Surrender Process  ** </w:t>
      </w:r>
      <w:r>
        <w:tab/>
      </w:r>
      <w:r>
        <w:tab/>
      </w:r>
      <w:r>
        <w:tab/>
        <w:t xml:space="preserve">PRG_LI_CLM_PART_SURR  </w:t>
      </w:r>
      <w:r w:rsidRPr="008C3B3A">
        <w:rPr>
          <w:color w:val="0070C0"/>
        </w:rPr>
        <w:t>JJJ**</w:t>
      </w:r>
    </w:p>
    <w:p w:rsidR="00CE27DB" w:rsidRDefault="00CE27DB" w:rsidP="00EC0764">
      <w:pPr>
        <w:numPr>
          <w:ilvl w:val="2"/>
          <w:numId w:val="19"/>
        </w:numPr>
      </w:pPr>
      <w:r>
        <w:t>Surrender  Process   **</w:t>
      </w:r>
      <w:r>
        <w:tab/>
      </w:r>
      <w:r>
        <w:tab/>
      </w:r>
      <w:r>
        <w:tab/>
        <w:t xml:space="preserve">PRG_LI_CLM_FULL_SURR  </w:t>
      </w:r>
      <w:r w:rsidRPr="008C3B3A">
        <w:rPr>
          <w:color w:val="0070C0"/>
        </w:rPr>
        <w:t>JJJ**</w:t>
      </w:r>
    </w:p>
    <w:p w:rsidR="00CE27DB" w:rsidRDefault="00CE27DB" w:rsidP="00EC0764">
      <w:pPr>
        <w:numPr>
          <w:ilvl w:val="2"/>
          <w:numId w:val="19"/>
        </w:numPr>
      </w:pPr>
      <w:r>
        <w:t>Death Claims Process  **</w:t>
      </w:r>
      <w:r>
        <w:tab/>
      </w:r>
      <w:r>
        <w:tab/>
      </w:r>
      <w:r>
        <w:tab/>
        <w:t xml:space="preserve">PRG_LI_CLM_DEATH     </w:t>
      </w:r>
      <w:r w:rsidRPr="008C3B3A">
        <w:rPr>
          <w:color w:val="0070C0"/>
        </w:rPr>
        <w:t>JJJJ***</w:t>
      </w:r>
    </w:p>
    <w:p w:rsidR="00CE27DB" w:rsidRDefault="00CE27DB" w:rsidP="00EC0764">
      <w:pPr>
        <w:numPr>
          <w:ilvl w:val="2"/>
          <w:numId w:val="19"/>
        </w:numPr>
      </w:pPr>
      <w:r>
        <w:t>Paid Claims Process</w:t>
      </w:r>
      <w:r>
        <w:tab/>
      </w:r>
      <w:r>
        <w:tab/>
      </w:r>
      <w:r>
        <w:tab/>
      </w:r>
      <w:r>
        <w:tab/>
        <w:t xml:space="preserve">PRG_LI_CLM_PAID       </w:t>
      </w:r>
      <w:r w:rsidRPr="008C3B3A">
        <w:rPr>
          <w:color w:val="0070C0"/>
        </w:rPr>
        <w:t>JJJJJ***</w:t>
      </w:r>
    </w:p>
    <w:p w:rsidR="00CE27DB" w:rsidRPr="008C3B3A" w:rsidRDefault="00CE27DB" w:rsidP="00EC0764">
      <w:pPr>
        <w:numPr>
          <w:ilvl w:val="2"/>
          <w:numId w:val="19"/>
        </w:numPr>
        <w:rPr>
          <w:color w:val="0070C0"/>
        </w:rPr>
      </w:pPr>
      <w:r>
        <w:t xml:space="preserve">List of surrender policies </w:t>
      </w:r>
      <w:r>
        <w:tab/>
      </w:r>
      <w:r>
        <w:tab/>
      </w:r>
      <w:r>
        <w:tab/>
        <w:t xml:space="preserve">PRG_LI_CLM_SURR_REP   </w:t>
      </w:r>
      <w:r w:rsidRPr="008C3B3A">
        <w:rPr>
          <w:color w:val="0070C0"/>
        </w:rPr>
        <w:t>JJJJJ</w:t>
      </w:r>
    </w:p>
    <w:p w:rsidR="00CE27DB" w:rsidRDefault="00CE27DB" w:rsidP="00EC0764">
      <w:pPr>
        <w:numPr>
          <w:ilvl w:val="2"/>
          <w:numId w:val="19"/>
        </w:numPr>
      </w:pPr>
      <w:r>
        <w:t xml:space="preserve">List of paid up policies </w:t>
      </w:r>
      <w:r>
        <w:tab/>
      </w:r>
      <w:r>
        <w:tab/>
      </w:r>
      <w:r>
        <w:tab/>
        <w:t xml:space="preserve">PRG_LI_CLM_PAIDUP_REP  </w:t>
      </w:r>
      <w:r w:rsidRPr="008C3B3A">
        <w:rPr>
          <w:color w:val="0070C0"/>
        </w:rPr>
        <w:t>JJJJ</w:t>
      </w:r>
    </w:p>
    <w:p w:rsidR="00CE27DB" w:rsidRDefault="00CE27DB" w:rsidP="00EC0764">
      <w:pPr>
        <w:numPr>
          <w:ilvl w:val="2"/>
          <w:numId w:val="19"/>
        </w:numPr>
      </w:pPr>
      <w:r>
        <w:t>List of policies maturing</w:t>
      </w:r>
      <w:r>
        <w:tab/>
      </w:r>
      <w:r>
        <w:tab/>
      </w:r>
      <w:r>
        <w:tab/>
        <w:t xml:space="preserve">PRG_LI_CLM_MATURE_REP  </w:t>
      </w:r>
      <w:r w:rsidRPr="008C3B3A">
        <w:rPr>
          <w:color w:val="0070C0"/>
        </w:rPr>
        <w:t>JJJ</w:t>
      </w:r>
    </w:p>
    <w:p w:rsidR="00CE27DB" w:rsidRDefault="00CE27DB" w:rsidP="00EC0764">
      <w:pPr>
        <w:numPr>
          <w:ilvl w:val="2"/>
          <w:numId w:val="19"/>
        </w:numPr>
      </w:pPr>
      <w:r>
        <w:t>List of policy to be Paid up</w:t>
      </w:r>
      <w:r>
        <w:tab/>
      </w:r>
      <w:r>
        <w:tab/>
      </w:r>
      <w:r>
        <w:tab/>
        <w:t xml:space="preserve">PRG_LI_CLM_TO_PAIDUP_REP                   </w:t>
      </w:r>
    </w:p>
    <w:p w:rsidR="00CE27DB" w:rsidRPr="008C3B3A" w:rsidRDefault="00CE27DB" w:rsidP="008C3B3A">
      <w:pPr>
        <w:ind w:left="1440"/>
        <w:rPr>
          <w:color w:val="0070C0"/>
        </w:rPr>
      </w:pPr>
      <w:r>
        <w:t xml:space="preserve">                                                                                                                          </w:t>
      </w:r>
      <w:r w:rsidRPr="008C3B3A">
        <w:rPr>
          <w:color w:val="0070C0"/>
        </w:rPr>
        <w:t>JJJJ</w:t>
      </w:r>
    </w:p>
    <w:p w:rsidR="00CE27DB" w:rsidRDefault="00CE27DB" w:rsidP="00EC0764">
      <w:pPr>
        <w:numPr>
          <w:ilvl w:val="2"/>
          <w:numId w:val="19"/>
        </w:numPr>
      </w:pPr>
      <w:r>
        <w:t>List of Lapse policies</w:t>
      </w:r>
      <w:r>
        <w:tab/>
      </w:r>
      <w:r>
        <w:tab/>
      </w:r>
      <w:r>
        <w:tab/>
      </w:r>
      <w:r>
        <w:tab/>
        <w:t xml:space="preserve">PRG_LI_CLM_LAPSE_REP  </w:t>
      </w:r>
      <w:r w:rsidRPr="008C3B3A">
        <w:rPr>
          <w:color w:val="0070C0"/>
        </w:rPr>
        <w:t>JJJJ</w:t>
      </w:r>
    </w:p>
    <w:p w:rsidR="00CE27DB" w:rsidRDefault="00CE27DB" w:rsidP="00EC0764">
      <w:pPr>
        <w:numPr>
          <w:ilvl w:val="2"/>
          <w:numId w:val="19"/>
        </w:numPr>
      </w:pPr>
      <w:r>
        <w:t xml:space="preserve"> List of Cancelled Policies </w:t>
      </w:r>
      <w:r>
        <w:tab/>
      </w:r>
      <w:r>
        <w:tab/>
      </w:r>
      <w:r>
        <w:tab/>
        <w:t xml:space="preserve">PRG_LI_CLM_CANCEL_REP  </w:t>
      </w:r>
      <w:r w:rsidRPr="008C3B3A">
        <w:rPr>
          <w:color w:val="0070C0"/>
        </w:rPr>
        <w:t>JJJ</w:t>
      </w:r>
    </w:p>
    <w:p w:rsidR="00CE27DB" w:rsidRDefault="00CE27DB" w:rsidP="009B10AD">
      <w:pPr>
        <w:ind w:left="720"/>
      </w:pPr>
    </w:p>
    <w:p w:rsidR="00CE27DB" w:rsidRPr="002643BE" w:rsidRDefault="00CE27DB" w:rsidP="009B10AD">
      <w:pPr>
        <w:ind w:left="720"/>
        <w:rPr>
          <w:ins w:id="0" w:author="sylvester" w:date="2013-08-17T22:51:00Z"/>
        </w:rPr>
      </w:pPr>
    </w:p>
    <w:p w:rsidR="00CE27DB" w:rsidRPr="007E444F" w:rsidRDefault="00CE27DB" w:rsidP="00EC0764">
      <w:pPr>
        <w:numPr>
          <w:ilvl w:val="1"/>
          <w:numId w:val="19"/>
        </w:numPr>
        <w:rPr>
          <w:b/>
          <w:bCs/>
        </w:rPr>
      </w:pPr>
      <w:r>
        <w:rPr>
          <w:b/>
          <w:bCs/>
        </w:rPr>
        <w:t>Re-insurance</w:t>
      </w:r>
    </w:p>
    <w:p w:rsidR="00CE27DB" w:rsidRDefault="00CE27DB" w:rsidP="007E444F">
      <w:pPr>
        <w:pStyle w:val="ListParagraph"/>
        <w:numPr>
          <w:ilvl w:val="2"/>
          <w:numId w:val="14"/>
        </w:numPr>
      </w:pPr>
      <w:r>
        <w:t>Reinsurance Treaty entry  **</w:t>
      </w:r>
      <w:r>
        <w:tab/>
      </w:r>
      <w:r>
        <w:tab/>
      </w:r>
      <w:r>
        <w:tab/>
        <w:t xml:space="preserve">PRG_LI_REINS_TRTY_ENTRY       </w:t>
      </w:r>
    </w:p>
    <w:p w:rsidR="00CE27DB" w:rsidRPr="008C3B3A" w:rsidRDefault="00CE27DB" w:rsidP="008C3B3A">
      <w:pPr>
        <w:pStyle w:val="ListParagraph"/>
        <w:ind w:left="1484"/>
        <w:rPr>
          <w:color w:val="FF0000"/>
        </w:rPr>
      </w:pPr>
      <w:r>
        <w:t xml:space="preserve">                                                                                                                   </w:t>
      </w:r>
      <w:r w:rsidRPr="008C3B3A">
        <w:rPr>
          <w:color w:val="FF0000"/>
        </w:rPr>
        <w:t>SSSS</w:t>
      </w:r>
    </w:p>
    <w:p w:rsidR="00CE27DB" w:rsidRDefault="00CE27DB" w:rsidP="007E444F">
      <w:pPr>
        <w:pStyle w:val="ListParagraph"/>
        <w:numPr>
          <w:ilvl w:val="2"/>
          <w:numId w:val="14"/>
        </w:numPr>
      </w:pPr>
      <w:r>
        <w:t>Reinsurance FAC entry  **</w:t>
      </w:r>
      <w:r>
        <w:tab/>
      </w:r>
      <w:r>
        <w:tab/>
      </w:r>
      <w:r>
        <w:tab/>
        <w:t xml:space="preserve">PRG_LI_FAC_ENTRY  </w:t>
      </w:r>
      <w:r w:rsidRPr="008C3B3A">
        <w:rPr>
          <w:color w:val="FF0000"/>
        </w:rPr>
        <w:t>SSSS</w:t>
      </w:r>
    </w:p>
    <w:p w:rsidR="00CE27DB" w:rsidRDefault="00CE27DB" w:rsidP="007E444F">
      <w:pPr>
        <w:numPr>
          <w:ilvl w:val="2"/>
          <w:numId w:val="14"/>
        </w:numPr>
        <w:rPr>
          <w:ins w:id="1" w:author="sylvester" w:date="2013-08-17T22:44:00Z"/>
        </w:rPr>
      </w:pPr>
      <w:r>
        <w:t>Reinsurance Policy register  **</w:t>
      </w:r>
      <w:r>
        <w:tab/>
      </w:r>
      <w:r>
        <w:tab/>
        <w:t xml:space="preserve">PRG_REINS_POLY_REG  </w:t>
      </w:r>
      <w:r w:rsidRPr="008C3B3A">
        <w:rPr>
          <w:color w:val="FF0000"/>
        </w:rPr>
        <w:t>SSSS</w:t>
      </w:r>
    </w:p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Default="00CE27DB" w:rsidP="009B10AD"/>
    <w:p w:rsidR="00CE27DB" w:rsidRPr="00AE2BFB" w:rsidRDefault="00CE27DB" w:rsidP="00B63621">
      <w:pPr>
        <w:rPr>
          <w:b/>
          <w:bCs/>
        </w:rPr>
      </w:pPr>
      <w:r>
        <w:rPr>
          <w:b/>
          <w:bCs/>
        </w:rPr>
        <w:t>GROUP</w:t>
      </w:r>
      <w:r w:rsidRPr="00AE2BFB">
        <w:rPr>
          <w:b/>
          <w:bCs/>
        </w:rPr>
        <w:t xml:space="preserve"> LIFE MENU </w:t>
      </w:r>
    </w:p>
    <w:p w:rsidR="00CE27DB" w:rsidRDefault="00CE27DB" w:rsidP="0082134E">
      <w:pPr>
        <w:numPr>
          <w:ilvl w:val="1"/>
          <w:numId w:val="1"/>
        </w:numPr>
      </w:pPr>
      <w:r>
        <w:t>2.1. Masters setup</w:t>
      </w:r>
    </w:p>
    <w:p w:rsidR="00CE27DB" w:rsidRDefault="00CE27DB" w:rsidP="00B63621">
      <w:pPr>
        <w:numPr>
          <w:ilvl w:val="1"/>
          <w:numId w:val="1"/>
        </w:numPr>
      </w:pPr>
      <w:r>
        <w:t>2.2. Underwriting Proposal/Policy</w:t>
      </w:r>
    </w:p>
    <w:p w:rsidR="00CE27DB" w:rsidRDefault="00CE27DB" w:rsidP="00B63621">
      <w:pPr>
        <w:numPr>
          <w:ilvl w:val="1"/>
          <w:numId w:val="1"/>
        </w:numPr>
      </w:pPr>
      <w:r>
        <w:t>2.3. Endorsement</w:t>
      </w:r>
    </w:p>
    <w:p w:rsidR="00CE27DB" w:rsidRDefault="00CE27DB" w:rsidP="00B63621">
      <w:pPr>
        <w:numPr>
          <w:ilvl w:val="1"/>
          <w:numId w:val="1"/>
        </w:numPr>
      </w:pPr>
      <w:r>
        <w:t>2.4. Processing</w:t>
      </w:r>
    </w:p>
    <w:p w:rsidR="00CE27DB" w:rsidRDefault="00CE27DB" w:rsidP="00B63621">
      <w:pPr>
        <w:numPr>
          <w:ilvl w:val="1"/>
          <w:numId w:val="1"/>
        </w:numPr>
      </w:pPr>
      <w:r>
        <w:t xml:space="preserve">2.5. Claims </w:t>
      </w:r>
    </w:p>
    <w:p w:rsidR="00CE27DB" w:rsidRDefault="00CE27DB" w:rsidP="00B63621">
      <w:pPr>
        <w:numPr>
          <w:ilvl w:val="1"/>
          <w:numId w:val="1"/>
        </w:numPr>
      </w:pPr>
      <w:r>
        <w:t>2.6. Reinsurance</w:t>
      </w:r>
    </w:p>
    <w:p w:rsidR="00CE27DB" w:rsidRDefault="00CE27DB"/>
    <w:p w:rsidR="00CE27DB" w:rsidRPr="00AE2BFB" w:rsidRDefault="00CE27DB" w:rsidP="00BF3B3C">
      <w:pPr>
        <w:numPr>
          <w:ilvl w:val="1"/>
          <w:numId w:val="6"/>
        </w:numPr>
        <w:rPr>
          <w:b/>
          <w:bCs/>
        </w:rPr>
      </w:pPr>
      <w:r w:rsidRPr="00AE2BFB">
        <w:rPr>
          <w:b/>
          <w:bCs/>
        </w:rPr>
        <w:t>Master Setup</w:t>
      </w:r>
    </w:p>
    <w:p w:rsidR="00CE27DB" w:rsidRDefault="00CE27DB" w:rsidP="00BF3B3C">
      <w:pPr>
        <w:ind w:left="720"/>
      </w:pPr>
      <w:r>
        <w:t>2.1.1 Codes Files Setup</w:t>
      </w:r>
    </w:p>
    <w:p w:rsidR="00CE27DB" w:rsidRDefault="00CE27DB" w:rsidP="00BF3B3C">
      <w:pPr>
        <w:ind w:left="720"/>
      </w:pPr>
      <w:r>
        <w:t>2.1.2 Customer Master Setup</w:t>
      </w:r>
    </w:p>
    <w:p w:rsidR="00CE27DB" w:rsidRDefault="00CE27DB" w:rsidP="00BF3B3C">
      <w:pPr>
        <w:ind w:left="720"/>
      </w:pPr>
      <w:r>
        <w:t>2.1.3 Product Master Setup</w:t>
      </w:r>
    </w:p>
    <w:p w:rsidR="00CE27DB" w:rsidRDefault="00CE27DB" w:rsidP="00BF3B3C">
      <w:pPr>
        <w:ind w:left="720"/>
      </w:pPr>
      <w:r>
        <w:t>2.1.4 Underwriting Code Setup</w:t>
      </w:r>
    </w:p>
    <w:p w:rsidR="00CE27DB" w:rsidRDefault="00CE27DB" w:rsidP="00BF3B3C">
      <w:pPr>
        <w:numPr>
          <w:ilvl w:val="2"/>
          <w:numId w:val="9"/>
        </w:numPr>
      </w:pPr>
      <w:r>
        <w:t>Re-Insurance Master Setup</w:t>
      </w:r>
    </w:p>
    <w:p w:rsidR="00CE27DB" w:rsidRDefault="00CE27DB" w:rsidP="00BF3B3C"/>
    <w:p w:rsidR="00CE27DB" w:rsidRPr="00AE2BFB" w:rsidRDefault="00CE27DB" w:rsidP="00BF3B3C">
      <w:pPr>
        <w:numPr>
          <w:ilvl w:val="2"/>
          <w:numId w:val="6"/>
        </w:numPr>
        <w:rPr>
          <w:b/>
          <w:bCs/>
        </w:rPr>
      </w:pPr>
      <w:r w:rsidRPr="00AE2BFB">
        <w:rPr>
          <w:b/>
          <w:bCs/>
        </w:rPr>
        <w:t>Codes Files Setup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PRG_LI_CODES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Nationality</w:t>
      </w:r>
      <w:r>
        <w:tab/>
      </w:r>
      <w:r>
        <w:tab/>
        <w:t>(001)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State</w:t>
      </w:r>
      <w:r>
        <w:tab/>
      </w:r>
      <w:r>
        <w:tab/>
      </w:r>
      <w:r>
        <w:tab/>
        <w:t>(002)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Branch</w:t>
      </w:r>
      <w:r>
        <w:tab/>
      </w:r>
      <w:r>
        <w:tab/>
      </w:r>
      <w:r>
        <w:tab/>
        <w:t>(003)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Division </w:t>
      </w:r>
      <w:r>
        <w:tab/>
      </w:r>
      <w:r>
        <w:tab/>
        <w:t>(004)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Department </w:t>
      </w:r>
      <w:r>
        <w:tab/>
      </w:r>
      <w:r>
        <w:tab/>
        <w:t>(005)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Location </w:t>
      </w:r>
      <w:r>
        <w:tab/>
      </w:r>
      <w:r>
        <w:tab/>
        <w:t>(006)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Occupation Class</w:t>
      </w:r>
      <w:r>
        <w:tab/>
        <w:t>(007)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Occupation Code</w:t>
      </w:r>
      <w:r>
        <w:tab/>
        <w:t>(008)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Religion</w:t>
      </w:r>
      <w:r>
        <w:tab/>
      </w:r>
      <w:r>
        <w:tab/>
        <w:t>(009)</w:t>
      </w:r>
    </w:p>
    <w:p w:rsidR="00CE27DB" w:rsidRDefault="00CE27DB" w:rsidP="00BF3B3C">
      <w:pPr>
        <w:numPr>
          <w:ilvl w:val="3"/>
          <w:numId w:val="6"/>
        </w:numPr>
      </w:pPr>
      <w:r>
        <w:t xml:space="preserve">Customer  Title </w:t>
      </w:r>
      <w:r>
        <w:tab/>
        <w:t>(010)</w:t>
      </w:r>
    </w:p>
    <w:p w:rsidR="00CE27DB" w:rsidRDefault="00CE27DB" w:rsidP="00BF3B3C">
      <w:pPr>
        <w:numPr>
          <w:ilvl w:val="3"/>
          <w:numId w:val="6"/>
        </w:numPr>
      </w:pPr>
      <w:r>
        <w:t>Rider Codes</w:t>
      </w:r>
      <w:r>
        <w:tab/>
      </w:r>
      <w:r>
        <w:tab/>
        <w:t>(011)</w:t>
      </w:r>
    </w:p>
    <w:p w:rsidR="00CE27DB" w:rsidRDefault="00CE27DB" w:rsidP="00BF3B3C">
      <w:pPr>
        <w:numPr>
          <w:ilvl w:val="3"/>
          <w:numId w:val="6"/>
        </w:numPr>
      </w:pPr>
      <w:r>
        <w:t>Charge Codes</w:t>
      </w:r>
      <w:r>
        <w:tab/>
      </w:r>
      <w:r>
        <w:tab/>
        <w:t>(012)</w:t>
      </w:r>
    </w:p>
    <w:p w:rsidR="00CE27DB" w:rsidRDefault="00CE27DB" w:rsidP="00BF3B3C">
      <w:pPr>
        <w:numPr>
          <w:ilvl w:val="3"/>
          <w:numId w:val="6"/>
        </w:numPr>
      </w:pPr>
      <w:r>
        <w:t>Relation Code</w:t>
      </w:r>
      <w:r>
        <w:tab/>
        <w:t>`</w:t>
      </w:r>
      <w:r>
        <w:tab/>
        <w:t>(013)</w:t>
      </w:r>
    </w:p>
    <w:p w:rsidR="00CE27DB" w:rsidRDefault="00CE27DB" w:rsidP="00BF3B3C">
      <w:pPr>
        <w:numPr>
          <w:ilvl w:val="3"/>
          <w:numId w:val="6"/>
        </w:numPr>
      </w:pPr>
      <w:r>
        <w:t>Servicing Officer Code (014)</w:t>
      </w:r>
    </w:p>
    <w:p w:rsidR="00CE27DB" w:rsidRDefault="00CE27DB" w:rsidP="00BF3B3C">
      <w:pPr>
        <w:ind w:left="1080"/>
      </w:pPr>
    </w:p>
    <w:p w:rsidR="00CE27DB" w:rsidRPr="00EC3818" w:rsidRDefault="00CE27DB" w:rsidP="00BF3B3C">
      <w:pPr>
        <w:numPr>
          <w:ilvl w:val="2"/>
          <w:numId w:val="6"/>
        </w:numPr>
        <w:rPr>
          <w:b/>
          <w:bCs/>
        </w:rPr>
      </w:pPr>
      <w:r w:rsidRPr="00EC3818">
        <w:rPr>
          <w:b/>
          <w:bCs/>
        </w:rPr>
        <w:t>Customer Master Setup</w:t>
      </w:r>
    </w:p>
    <w:p w:rsidR="00CE27DB" w:rsidRDefault="00CE27DB" w:rsidP="00BF3B3C">
      <w:pPr>
        <w:numPr>
          <w:ilvl w:val="3"/>
          <w:numId w:val="6"/>
        </w:numPr>
      </w:pPr>
      <w:r>
        <w:t xml:space="preserve">Customer Class Master </w:t>
      </w:r>
      <w:r>
        <w:tab/>
      </w:r>
      <w:r>
        <w:tab/>
      </w:r>
      <w:r>
        <w:tab/>
        <w:t>PRG_LI_CUST_CLASS</w:t>
      </w:r>
    </w:p>
    <w:p w:rsidR="00CE27DB" w:rsidRDefault="00CE27DB" w:rsidP="00BF3B3C">
      <w:pPr>
        <w:numPr>
          <w:ilvl w:val="3"/>
          <w:numId w:val="6"/>
        </w:numPr>
      </w:pPr>
      <w:r>
        <w:t xml:space="preserve">Customer Details </w:t>
      </w:r>
      <w:r>
        <w:tab/>
      </w:r>
      <w:r>
        <w:tab/>
      </w:r>
      <w:r>
        <w:tab/>
      </w:r>
      <w:r>
        <w:tab/>
        <w:t>PRG_LI_CUST_DTL</w:t>
      </w:r>
    </w:p>
    <w:p w:rsidR="00CE27DB" w:rsidRDefault="00CE27DB" w:rsidP="00BF3B3C">
      <w:pPr>
        <w:numPr>
          <w:ilvl w:val="3"/>
          <w:numId w:val="6"/>
        </w:numPr>
      </w:pPr>
      <w:r>
        <w:t>Agent/Broker Categories</w:t>
      </w:r>
      <w:r>
        <w:tab/>
      </w:r>
      <w:r>
        <w:tab/>
      </w:r>
      <w:r>
        <w:tab/>
        <w:t>PRG_LI_BRK_CAT</w:t>
      </w:r>
    </w:p>
    <w:p w:rsidR="00CE27DB" w:rsidRDefault="00CE27DB" w:rsidP="00BF3B3C">
      <w:pPr>
        <w:numPr>
          <w:ilvl w:val="3"/>
          <w:numId w:val="6"/>
        </w:numPr>
      </w:pPr>
      <w:r>
        <w:t xml:space="preserve">Agent/Broker Details </w:t>
      </w:r>
      <w:r>
        <w:tab/>
      </w:r>
      <w:r>
        <w:tab/>
      </w:r>
      <w:r>
        <w:tab/>
        <w:t>PRG_LI_BRK_DTL</w:t>
      </w:r>
    </w:p>
    <w:p w:rsidR="00CE27DB" w:rsidRDefault="00CE27DB" w:rsidP="00BF3B3C">
      <w:pPr>
        <w:ind w:left="1080"/>
      </w:pPr>
      <w:r>
        <w:t xml:space="preserve"> </w:t>
      </w:r>
    </w:p>
    <w:p w:rsidR="00CE27DB" w:rsidRDefault="00CE27DB" w:rsidP="00BF3B3C">
      <w:pPr>
        <w:ind w:left="1080"/>
      </w:pPr>
    </w:p>
    <w:p w:rsidR="00CE27DB" w:rsidRPr="00F82EF7" w:rsidRDefault="00CE27DB" w:rsidP="00BF3B3C">
      <w:pPr>
        <w:numPr>
          <w:ilvl w:val="2"/>
          <w:numId w:val="6"/>
        </w:numPr>
        <w:rPr>
          <w:b/>
          <w:bCs/>
        </w:rPr>
      </w:pPr>
      <w:r w:rsidRPr="00F82EF7">
        <w:rPr>
          <w:b/>
          <w:bCs/>
        </w:rPr>
        <w:t>Product Master</w:t>
      </w:r>
    </w:p>
    <w:p w:rsidR="00CE27DB" w:rsidRDefault="00CE27DB" w:rsidP="00BF3B3C">
      <w:pPr>
        <w:numPr>
          <w:ilvl w:val="3"/>
          <w:numId w:val="6"/>
        </w:numPr>
      </w:pPr>
      <w:r>
        <w:t xml:space="preserve">Product Categories </w:t>
      </w:r>
      <w:r>
        <w:tab/>
      </w:r>
      <w:r>
        <w:tab/>
      </w:r>
      <w:r>
        <w:tab/>
        <w:t>PRG_LI_PRD_CAT</w:t>
      </w:r>
    </w:p>
    <w:p w:rsidR="00CE27DB" w:rsidRDefault="00CE27DB" w:rsidP="00BF3B3C">
      <w:pPr>
        <w:numPr>
          <w:ilvl w:val="3"/>
          <w:numId w:val="6"/>
        </w:numPr>
      </w:pPr>
      <w:r>
        <w:t xml:space="preserve">Product Details </w:t>
      </w:r>
      <w:r>
        <w:tab/>
      </w:r>
      <w:r>
        <w:tab/>
      </w:r>
      <w:r>
        <w:tab/>
      </w:r>
      <w:r>
        <w:tab/>
        <w:t>PRG_LI_PRD_DTL</w:t>
      </w:r>
    </w:p>
    <w:p w:rsidR="00CE27DB" w:rsidRDefault="00CE27DB" w:rsidP="00BF3B3C">
      <w:pPr>
        <w:numPr>
          <w:ilvl w:val="3"/>
          <w:numId w:val="6"/>
        </w:numPr>
      </w:pPr>
      <w:r>
        <w:t>Cover Master</w:t>
      </w:r>
      <w:r>
        <w:tab/>
      </w:r>
      <w:r>
        <w:tab/>
      </w:r>
      <w:r>
        <w:tab/>
      </w:r>
      <w:r>
        <w:tab/>
        <w:t>PRG_LI_COV_MST</w:t>
      </w:r>
    </w:p>
    <w:p w:rsidR="00CE27DB" w:rsidRDefault="00CE27DB" w:rsidP="00BF3B3C">
      <w:pPr>
        <w:ind w:left="1080"/>
      </w:pPr>
    </w:p>
    <w:p w:rsidR="00CE27DB" w:rsidRPr="00F82EF7" w:rsidRDefault="00CE27DB" w:rsidP="00BF3B3C">
      <w:pPr>
        <w:numPr>
          <w:ilvl w:val="2"/>
          <w:numId w:val="6"/>
        </w:numPr>
        <w:rPr>
          <w:b/>
          <w:bCs/>
        </w:rPr>
      </w:pPr>
      <w:r w:rsidRPr="00F82EF7">
        <w:rPr>
          <w:b/>
          <w:bCs/>
        </w:rPr>
        <w:t>Underwriting Codes Master Setup</w:t>
      </w:r>
      <w:r>
        <w:rPr>
          <w:b/>
          <w:bCs/>
        </w:rPr>
        <w:tab/>
      </w:r>
      <w:r>
        <w:rPr>
          <w:b/>
          <w:bCs/>
        </w:rPr>
        <w:tab/>
        <w:t>PRG_LI_UNDW_CD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Disability Types </w:t>
      </w:r>
      <w:r>
        <w:tab/>
      </w:r>
      <w:r>
        <w:tab/>
        <w:t>(001)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Health Status </w:t>
      </w:r>
      <w:r>
        <w:tab/>
      </w:r>
      <w:r>
        <w:tab/>
      </w:r>
      <w:r>
        <w:tab/>
        <w:t>(002)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Medical Exam Code </w:t>
      </w:r>
      <w:r>
        <w:tab/>
      </w:r>
      <w:r>
        <w:tab/>
        <w:t>(003)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Loading Code </w:t>
      </w:r>
      <w:r>
        <w:tab/>
      </w:r>
      <w:r>
        <w:tab/>
      </w:r>
      <w:r>
        <w:tab/>
        <w:t>(004)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Discount Codes</w:t>
      </w:r>
      <w:r>
        <w:tab/>
      </w:r>
      <w:r>
        <w:tab/>
        <w:t>(005)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Mortality Codes </w:t>
      </w:r>
      <w:r>
        <w:tab/>
      </w:r>
      <w:r>
        <w:tab/>
        <w:t>(006)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Medical Illness</w:t>
      </w:r>
      <w:r>
        <w:tab/>
      </w:r>
      <w:r>
        <w:tab/>
        <w:t>(007)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Medical Clinic Codes </w:t>
      </w:r>
      <w:r>
        <w:tab/>
      </w:r>
      <w:r>
        <w:tab/>
        <w:t>(008)</w:t>
      </w:r>
    </w:p>
    <w:p w:rsidR="00CE27DB" w:rsidRDefault="00CE27DB" w:rsidP="00BF3B3C">
      <w:pPr>
        <w:numPr>
          <w:ilvl w:val="3"/>
          <w:numId w:val="6"/>
        </w:numPr>
      </w:pPr>
      <w:r>
        <w:t xml:space="preserve">      Policy Conditions</w:t>
      </w:r>
      <w:r>
        <w:tab/>
      </w:r>
      <w:r>
        <w:tab/>
        <w:t>(009)</w:t>
      </w:r>
    </w:p>
    <w:p w:rsidR="00CE27DB" w:rsidRDefault="00CE27DB" w:rsidP="00BF3B3C">
      <w:pPr>
        <w:numPr>
          <w:ilvl w:val="3"/>
          <w:numId w:val="6"/>
        </w:numPr>
      </w:pPr>
      <w:r>
        <w:t xml:space="preserve">Loss Types Codes </w:t>
      </w:r>
      <w:r>
        <w:tab/>
      </w:r>
      <w:r>
        <w:tab/>
        <w:t>(010)</w:t>
      </w:r>
    </w:p>
    <w:p w:rsidR="00CE27DB" w:rsidRDefault="00CE27DB" w:rsidP="00BF3B3C">
      <w:pPr>
        <w:numPr>
          <w:ilvl w:val="3"/>
          <w:numId w:val="6"/>
        </w:numPr>
      </w:pPr>
      <w:r>
        <w:t>Rate Type Codes</w:t>
      </w:r>
      <w:r>
        <w:tab/>
      </w:r>
      <w:r>
        <w:tab/>
        <w:t>(011)</w:t>
      </w:r>
    </w:p>
    <w:p w:rsidR="00CE27DB" w:rsidRPr="00D61098" w:rsidRDefault="00CE27DB" w:rsidP="00D61098">
      <w:pPr>
        <w:ind w:left="1800"/>
        <w:rPr>
          <w:b/>
          <w:bCs/>
        </w:rPr>
      </w:pPr>
      <w:r w:rsidRPr="00D61098">
        <w:rPr>
          <w:b/>
          <w:bCs/>
        </w:rPr>
        <w:t>Other Underwriting Codes</w:t>
      </w:r>
    </w:p>
    <w:p w:rsidR="00CE27DB" w:rsidRDefault="00CE27DB" w:rsidP="00BF3B3C">
      <w:pPr>
        <w:numPr>
          <w:ilvl w:val="3"/>
          <w:numId w:val="6"/>
        </w:numPr>
      </w:pPr>
      <w:r>
        <w:t>Rate Master</w:t>
      </w:r>
      <w:r>
        <w:tab/>
      </w:r>
      <w:r>
        <w:tab/>
      </w:r>
      <w:r>
        <w:tab/>
      </w:r>
      <w:r>
        <w:tab/>
        <w:t>PRG_LI_RATE_MST</w:t>
      </w:r>
    </w:p>
    <w:p w:rsidR="00CE27DB" w:rsidRDefault="00CE27DB" w:rsidP="00BF3B3C">
      <w:pPr>
        <w:numPr>
          <w:ilvl w:val="3"/>
          <w:numId w:val="6"/>
        </w:numPr>
      </w:pPr>
      <w:r>
        <w:t>Investment charge</w:t>
      </w:r>
      <w:r>
        <w:tab/>
      </w:r>
      <w:r>
        <w:tab/>
      </w:r>
      <w:r>
        <w:tab/>
        <w:t>PRG_LI_INV_CHG</w:t>
      </w:r>
    </w:p>
    <w:p w:rsidR="00CE27DB" w:rsidRDefault="00CE27DB" w:rsidP="00BF3B3C">
      <w:pPr>
        <w:numPr>
          <w:ilvl w:val="3"/>
          <w:numId w:val="6"/>
        </w:numPr>
      </w:pPr>
      <w:r>
        <w:t>Interest rates</w:t>
      </w:r>
      <w:r>
        <w:tab/>
      </w:r>
      <w:r>
        <w:tab/>
      </w:r>
      <w:r>
        <w:tab/>
      </w:r>
      <w:r>
        <w:tab/>
        <w:t>PRG_LI_INT_RATE</w:t>
      </w:r>
    </w:p>
    <w:p w:rsidR="00CE27DB" w:rsidRDefault="00CE27DB" w:rsidP="00EB3747">
      <w:pPr>
        <w:ind w:left="1800"/>
      </w:pPr>
      <w:r>
        <w:t xml:space="preserve"> </w:t>
      </w:r>
    </w:p>
    <w:p w:rsidR="00CE27DB" w:rsidRDefault="00CE27DB" w:rsidP="00BF3B3C">
      <w:pPr>
        <w:ind w:left="1080"/>
      </w:pPr>
    </w:p>
    <w:p w:rsidR="00CE27DB" w:rsidRPr="006350E6" w:rsidRDefault="00CE27DB" w:rsidP="00BF3B3C">
      <w:pPr>
        <w:pStyle w:val="ListParagraph"/>
        <w:numPr>
          <w:ilvl w:val="2"/>
          <w:numId w:val="6"/>
        </w:numPr>
        <w:rPr>
          <w:b/>
          <w:bCs/>
        </w:rPr>
      </w:pPr>
      <w:r w:rsidRPr="006350E6">
        <w:rPr>
          <w:b/>
          <w:bCs/>
        </w:rPr>
        <w:t xml:space="preserve">Re-Insurance Master </w:t>
      </w:r>
    </w:p>
    <w:p w:rsidR="00CE27DB" w:rsidRDefault="00CE27DB" w:rsidP="00BF3B3C">
      <w:pPr>
        <w:pStyle w:val="ListParagraph"/>
        <w:numPr>
          <w:ilvl w:val="3"/>
          <w:numId w:val="6"/>
        </w:numPr>
      </w:pPr>
      <w:r>
        <w:t>Treaty Company Setup</w:t>
      </w:r>
      <w:r>
        <w:tab/>
      </w:r>
      <w:r>
        <w:tab/>
        <w:t>PRG_LI_TRTY_CODE</w:t>
      </w:r>
    </w:p>
    <w:p w:rsidR="00CE27DB" w:rsidRDefault="00CE27DB" w:rsidP="00BF3B3C">
      <w:pPr>
        <w:pStyle w:val="ListParagraph"/>
        <w:numPr>
          <w:ilvl w:val="3"/>
          <w:numId w:val="6"/>
        </w:numPr>
      </w:pPr>
      <w:r>
        <w:t>Treaty Proportion Yearly Setup</w:t>
      </w:r>
      <w:r>
        <w:tab/>
        <w:t xml:space="preserve">PRG_LI_TRTY_PRPTN </w:t>
      </w:r>
    </w:p>
    <w:p w:rsidR="00CE27DB" w:rsidRDefault="00CE27DB" w:rsidP="00BF3B3C">
      <w:pPr>
        <w:pStyle w:val="ListParagraph"/>
        <w:numPr>
          <w:ilvl w:val="3"/>
          <w:numId w:val="6"/>
        </w:numPr>
      </w:pPr>
      <w:r>
        <w:t xml:space="preserve"> Re-Insurance Treaty Commission PRG_LI_TRTY_COMM</w:t>
      </w:r>
    </w:p>
    <w:p w:rsidR="00CE27DB" w:rsidRDefault="00CE27DB" w:rsidP="00BF3B3C">
      <w:pPr>
        <w:pStyle w:val="ListParagraph"/>
        <w:ind w:left="1080"/>
      </w:pPr>
    </w:p>
    <w:p w:rsidR="00CE27DB" w:rsidRDefault="00CE27DB" w:rsidP="0082134E">
      <w:r>
        <w:t xml:space="preserve"> </w:t>
      </w:r>
    </w:p>
    <w:p w:rsidR="00CE27DB" w:rsidRPr="006350E6" w:rsidRDefault="00CE27DB" w:rsidP="00D36D87">
      <w:pPr>
        <w:numPr>
          <w:ilvl w:val="1"/>
          <w:numId w:val="6"/>
        </w:numPr>
        <w:rPr>
          <w:b/>
          <w:bCs/>
        </w:rPr>
      </w:pPr>
      <w:r w:rsidRPr="006350E6">
        <w:rPr>
          <w:b/>
          <w:bCs/>
        </w:rPr>
        <w:t xml:space="preserve">Underwriting </w:t>
      </w:r>
      <w:r>
        <w:rPr>
          <w:b/>
          <w:bCs/>
        </w:rPr>
        <w:t xml:space="preserve"> Proposal/Policy</w:t>
      </w:r>
    </w:p>
    <w:p w:rsidR="00CE27DB" w:rsidRDefault="00CE27DB" w:rsidP="00D36D87">
      <w:pPr>
        <w:numPr>
          <w:ilvl w:val="2"/>
          <w:numId w:val="6"/>
        </w:numPr>
      </w:pPr>
      <w:r>
        <w:t xml:space="preserve">Group Life Assurance </w:t>
      </w:r>
      <w:r>
        <w:tab/>
      </w:r>
      <w:r>
        <w:tab/>
        <w:t xml:space="preserve">PRG_GL_POLY_GRPLIFE  </w:t>
      </w:r>
      <w:r w:rsidRPr="008C3B3A">
        <w:rPr>
          <w:color w:val="FF0000"/>
        </w:rPr>
        <w:t>SSSS***</w:t>
      </w:r>
    </w:p>
    <w:p w:rsidR="00CE27DB" w:rsidRDefault="00CE27DB" w:rsidP="00D36D87">
      <w:pPr>
        <w:numPr>
          <w:ilvl w:val="2"/>
          <w:numId w:val="6"/>
        </w:numPr>
      </w:pPr>
      <w:r>
        <w:t>Group Funeral  **</w:t>
      </w:r>
      <w:r>
        <w:tab/>
      </w:r>
      <w:r>
        <w:tab/>
      </w:r>
      <w:r>
        <w:tab/>
        <w:t xml:space="preserve">PRG_GL_POLY_GRPFUNL  </w:t>
      </w:r>
      <w:r w:rsidRPr="008C3B3A">
        <w:rPr>
          <w:color w:val="FF0000"/>
        </w:rPr>
        <w:t>SSSS***</w:t>
      </w:r>
    </w:p>
    <w:p w:rsidR="00CE27DB" w:rsidRDefault="00CE27DB" w:rsidP="00D36D87">
      <w:pPr>
        <w:numPr>
          <w:ilvl w:val="2"/>
          <w:numId w:val="6"/>
        </w:numPr>
      </w:pPr>
      <w:r>
        <w:t>Group Credit Life  **</w:t>
      </w:r>
      <w:r>
        <w:tab/>
      </w:r>
      <w:r>
        <w:tab/>
      </w:r>
      <w:r>
        <w:tab/>
        <w:t xml:space="preserve">PRG_GL_POLY_GRPCLIFE   </w:t>
      </w:r>
      <w:r w:rsidRPr="008C3B3A">
        <w:rPr>
          <w:color w:val="FF0000"/>
        </w:rPr>
        <w:t>SSSS***</w:t>
      </w:r>
    </w:p>
    <w:p w:rsidR="00CE27DB" w:rsidRDefault="00CE27DB" w:rsidP="00D36D87">
      <w:pPr>
        <w:numPr>
          <w:ilvl w:val="2"/>
          <w:numId w:val="6"/>
        </w:numPr>
      </w:pPr>
      <w:r>
        <w:t>Group Mortgage  **</w:t>
      </w:r>
      <w:r>
        <w:tab/>
      </w:r>
      <w:r>
        <w:tab/>
      </w:r>
      <w:r>
        <w:tab/>
        <w:t xml:space="preserve">PRG_GL_GRPMORTG    </w:t>
      </w:r>
      <w:r w:rsidRPr="008C3B3A">
        <w:rPr>
          <w:color w:val="FF0000"/>
        </w:rPr>
        <w:t>SSSS****</w:t>
      </w:r>
    </w:p>
    <w:p w:rsidR="00CE27DB" w:rsidRDefault="00CE27DB" w:rsidP="00D36D87">
      <w:pPr>
        <w:numPr>
          <w:ilvl w:val="2"/>
          <w:numId w:val="6"/>
        </w:numPr>
      </w:pPr>
      <w:r>
        <w:t>Group Welfare Scheme  **</w:t>
      </w:r>
      <w:r>
        <w:tab/>
      </w:r>
      <w:r>
        <w:tab/>
        <w:t xml:space="preserve">PRG_GL_GRPWELFARE   </w:t>
      </w:r>
      <w:r w:rsidRPr="008C3B3A">
        <w:rPr>
          <w:color w:val="FF0000"/>
        </w:rPr>
        <w:t>SSSS****</w:t>
      </w:r>
    </w:p>
    <w:p w:rsidR="00CE27DB" w:rsidRDefault="00CE27DB" w:rsidP="00D36D87">
      <w:pPr>
        <w:numPr>
          <w:ilvl w:val="2"/>
          <w:numId w:val="6"/>
        </w:numPr>
      </w:pPr>
      <w:r>
        <w:t>Group Tuition  **</w:t>
      </w:r>
      <w:r>
        <w:tab/>
      </w:r>
      <w:r>
        <w:tab/>
      </w:r>
      <w:r>
        <w:tab/>
        <w:t xml:space="preserve">PRG_GL_GRPTUITION    </w:t>
      </w:r>
      <w:r w:rsidRPr="008C3B3A">
        <w:rPr>
          <w:color w:val="FF0000"/>
        </w:rPr>
        <w:t>SSSS****</w:t>
      </w:r>
    </w:p>
    <w:p w:rsidR="00CE27DB" w:rsidRDefault="00CE27DB" w:rsidP="00D36D87">
      <w:pPr>
        <w:numPr>
          <w:ilvl w:val="2"/>
          <w:numId w:val="6"/>
        </w:numPr>
      </w:pPr>
      <w:r>
        <w:t>Critical illness  **</w:t>
      </w:r>
      <w:r>
        <w:tab/>
      </w:r>
      <w:r>
        <w:tab/>
      </w:r>
      <w:r>
        <w:tab/>
        <w:t xml:space="preserve">PRG_GL_CRITCAL_ILL   </w:t>
      </w:r>
      <w:r w:rsidRPr="008C3B3A">
        <w:rPr>
          <w:color w:val="FF0000"/>
        </w:rPr>
        <w:t>SSSSS***</w:t>
      </w:r>
    </w:p>
    <w:p w:rsidR="00CE27DB" w:rsidRDefault="00CE27DB" w:rsidP="00D36D87">
      <w:pPr>
        <w:numPr>
          <w:ilvl w:val="2"/>
          <w:numId w:val="6"/>
        </w:numPr>
      </w:pPr>
      <w:r>
        <w:t>Fund Management  **</w:t>
      </w:r>
    </w:p>
    <w:p w:rsidR="00CE27DB" w:rsidRDefault="00CE27DB" w:rsidP="00330440">
      <w:r>
        <w:t xml:space="preserve">                          2.2.8</w:t>
      </w:r>
      <w:r w:rsidRPr="00330440">
        <w:t>.1  In and Out Scheme registration  **</w:t>
      </w:r>
      <w:r>
        <w:tab/>
      </w:r>
      <w:r>
        <w:tab/>
        <w:t xml:space="preserve">PRG_GL_FUND_IN_OUT     </w:t>
      </w:r>
    </w:p>
    <w:p w:rsidR="00CE27DB" w:rsidRPr="008C3B3A" w:rsidRDefault="00CE27DB" w:rsidP="00330440">
      <w:pPr>
        <w:rPr>
          <w:color w:val="FF0000"/>
        </w:rPr>
      </w:pPr>
      <w:r>
        <w:t xml:space="preserve">                                                                                                                </w:t>
      </w:r>
      <w:r w:rsidRPr="008C3B3A">
        <w:rPr>
          <w:color w:val="FF0000"/>
        </w:rPr>
        <w:t>SSSS****</w:t>
      </w:r>
    </w:p>
    <w:p w:rsidR="00CE27DB" w:rsidRDefault="00CE27DB" w:rsidP="00CC2B92">
      <w:pPr>
        <w:pStyle w:val="ListParagraph"/>
        <w:ind w:left="360"/>
      </w:pPr>
      <w:r>
        <w:t xml:space="preserve">                    2.2.8.</w:t>
      </w:r>
      <w:r w:rsidRPr="00330440">
        <w:t>2  Managed Funds Scheme registration  **</w:t>
      </w:r>
      <w:r>
        <w:t xml:space="preserve">     PRG_GL_MANAG_FUND</w:t>
      </w:r>
    </w:p>
    <w:p w:rsidR="00CE27DB" w:rsidRPr="008C3B3A" w:rsidRDefault="00CE27DB" w:rsidP="000E5B2E">
      <w:pPr>
        <w:rPr>
          <w:color w:val="FF0000"/>
        </w:rPr>
      </w:pPr>
      <w:r>
        <w:t xml:space="preserve">                                                                                                              </w:t>
      </w:r>
      <w:r w:rsidRPr="008C3B3A">
        <w:rPr>
          <w:color w:val="FF0000"/>
        </w:rPr>
        <w:t>SSSS****</w:t>
      </w:r>
    </w:p>
    <w:p w:rsidR="00CE27DB" w:rsidRDefault="00CE27DB" w:rsidP="00CC2B92">
      <w:pPr>
        <w:pStyle w:val="ListParagraph"/>
        <w:ind w:left="360"/>
      </w:pPr>
      <w:r>
        <w:t xml:space="preserve">                    2.2.8.</w:t>
      </w:r>
      <w:r w:rsidRPr="00330440">
        <w:t xml:space="preserve">3  In and Out Scheme Statement  </w:t>
      </w:r>
      <w:r>
        <w:t xml:space="preserve">    </w:t>
      </w:r>
      <w:r>
        <w:tab/>
        <w:t>PRG_GL_FUND_IN_OUT_STMT</w:t>
      </w:r>
    </w:p>
    <w:p w:rsidR="00CE27DB" w:rsidRPr="008C3B3A" w:rsidRDefault="00CE27DB" w:rsidP="000E5B2E">
      <w:pPr>
        <w:rPr>
          <w:color w:val="FF0000"/>
        </w:rPr>
      </w:pPr>
      <w:r>
        <w:t xml:space="preserve">                                                                                                              </w:t>
      </w:r>
      <w:r w:rsidRPr="008C3B3A">
        <w:rPr>
          <w:color w:val="FF0000"/>
        </w:rPr>
        <w:t>SSSS****</w:t>
      </w:r>
    </w:p>
    <w:p w:rsidR="00CE27DB" w:rsidRPr="00330440" w:rsidRDefault="00CE27DB" w:rsidP="000E5B2E">
      <w:pPr>
        <w:pStyle w:val="ListParagraph"/>
        <w:ind w:left="0"/>
      </w:pPr>
      <w:r>
        <w:t xml:space="preserve">                    2.2.8.</w:t>
      </w:r>
      <w:r w:rsidRPr="00330440">
        <w:t>4  Managed Funds Statement</w:t>
      </w:r>
      <w:r>
        <w:t xml:space="preserve">            PRG_GL_MANAG_FUND_STMT</w:t>
      </w:r>
    </w:p>
    <w:p w:rsidR="00CE27DB" w:rsidRPr="008C3B3A" w:rsidRDefault="00CE27DB" w:rsidP="000E5B2E">
      <w:pPr>
        <w:rPr>
          <w:color w:val="FF0000"/>
        </w:rPr>
      </w:pPr>
      <w:r>
        <w:t xml:space="preserve">                                                                                                              </w:t>
      </w:r>
      <w:r w:rsidRPr="008C3B3A">
        <w:rPr>
          <w:color w:val="FF0000"/>
        </w:rPr>
        <w:t>SSSS****</w:t>
      </w:r>
    </w:p>
    <w:p w:rsidR="00CE27DB" w:rsidRDefault="00CE27DB" w:rsidP="00330440">
      <w:pPr>
        <w:ind w:left="1440"/>
      </w:pPr>
    </w:p>
    <w:p w:rsidR="00CE27DB" w:rsidRDefault="00CE27DB" w:rsidP="00D36D87">
      <w:pPr>
        <w:numPr>
          <w:ilvl w:val="2"/>
          <w:numId w:val="6"/>
        </w:numPr>
      </w:pPr>
      <w:r>
        <w:t>Quotation Status Report</w:t>
      </w:r>
      <w:r>
        <w:tab/>
      </w:r>
      <w:r>
        <w:tab/>
        <w:t>PRG_GL_PROPOSAL_STATUS</w:t>
      </w:r>
      <w:r>
        <w:tab/>
      </w:r>
      <w:r w:rsidRPr="008C3B3A">
        <w:rPr>
          <w:color w:val="FF0000"/>
        </w:rPr>
        <w:t>SSSS</w:t>
      </w:r>
    </w:p>
    <w:p w:rsidR="00CE27DB" w:rsidRDefault="00CE27DB" w:rsidP="00D36D87">
      <w:pPr>
        <w:numPr>
          <w:ilvl w:val="2"/>
          <w:numId w:val="6"/>
        </w:numPr>
      </w:pPr>
      <w:r w:rsidRPr="00653FC1">
        <w:rPr>
          <w:b/>
          <w:bCs/>
        </w:rPr>
        <w:t>Underwriting Reports</w:t>
      </w:r>
    </w:p>
    <w:p w:rsidR="00CE27DB" w:rsidRDefault="00CE27DB" w:rsidP="00653FC1">
      <w:pPr>
        <w:ind w:left="1440"/>
      </w:pPr>
      <w:r>
        <w:t>Policy Schedule</w:t>
      </w:r>
      <w:r>
        <w:tab/>
      </w:r>
      <w:r>
        <w:tab/>
      </w:r>
      <w:r>
        <w:tab/>
        <w:t xml:space="preserve">PRG_GL_POLY_SCHD  </w:t>
      </w:r>
      <w:r w:rsidRPr="008C3B3A">
        <w:rPr>
          <w:color w:val="FF0000"/>
        </w:rPr>
        <w:t>SSSS**</w:t>
      </w:r>
    </w:p>
    <w:p w:rsidR="00CE27DB" w:rsidRDefault="00CE27DB" w:rsidP="00653FC1">
      <w:pPr>
        <w:ind w:left="1440"/>
      </w:pPr>
      <w:r>
        <w:t>Policy Register</w:t>
      </w:r>
      <w:r>
        <w:tab/>
      </w:r>
      <w:r>
        <w:tab/>
      </w:r>
      <w:r>
        <w:tab/>
        <w:t xml:space="preserve">PRG_GL_POL_REG       </w:t>
      </w:r>
      <w:r w:rsidRPr="008C3B3A">
        <w:rPr>
          <w:color w:val="FF0000"/>
        </w:rPr>
        <w:t>SSSSS***</w:t>
      </w:r>
    </w:p>
    <w:p w:rsidR="00CE27DB" w:rsidRDefault="00CE27DB" w:rsidP="00653FC1">
      <w:pPr>
        <w:ind w:left="1440"/>
      </w:pPr>
      <w:r>
        <w:t>Premium Report</w:t>
      </w:r>
      <w:r>
        <w:tab/>
      </w:r>
      <w:r>
        <w:tab/>
      </w:r>
      <w:r>
        <w:tab/>
        <w:t xml:space="preserve">PRG_GL_PREM_REP    </w:t>
      </w:r>
      <w:r w:rsidRPr="008C3B3A">
        <w:rPr>
          <w:color w:val="0070C0"/>
        </w:rPr>
        <w:t>JJJJJJ</w:t>
      </w:r>
    </w:p>
    <w:p w:rsidR="00CE27DB" w:rsidRDefault="00CE27DB" w:rsidP="00653FC1">
      <w:pPr>
        <w:ind w:left="1440"/>
      </w:pPr>
      <w:r>
        <w:t>Renewal Notice</w:t>
      </w:r>
      <w:r>
        <w:tab/>
      </w:r>
      <w:r>
        <w:tab/>
      </w:r>
      <w:r>
        <w:tab/>
        <w:t xml:space="preserve">PRG_GL_RENEW_NOTICE   </w:t>
      </w:r>
      <w:r w:rsidRPr="008C3B3A">
        <w:rPr>
          <w:color w:val="0070C0"/>
        </w:rPr>
        <w:t>JJJJJ***</w:t>
      </w:r>
    </w:p>
    <w:p w:rsidR="00CE27DB" w:rsidRDefault="00CE27DB" w:rsidP="00653FC1">
      <w:pPr>
        <w:ind w:left="1440"/>
      </w:pPr>
      <w:r>
        <w:t>Renewal Schedule</w:t>
      </w:r>
      <w:r>
        <w:tab/>
      </w:r>
      <w:r>
        <w:tab/>
      </w:r>
      <w:r>
        <w:tab/>
        <w:t xml:space="preserve">PRG_GL_RENEW_SCHD       </w:t>
      </w:r>
      <w:r w:rsidRPr="008C3B3A">
        <w:rPr>
          <w:color w:val="0070C0"/>
        </w:rPr>
        <w:t>JJJJJ***</w:t>
      </w:r>
    </w:p>
    <w:p w:rsidR="00CE27DB" w:rsidRDefault="00CE27DB" w:rsidP="00653FC1">
      <w:pPr>
        <w:ind w:left="1440"/>
      </w:pPr>
      <w:r>
        <w:t>Renewal Register</w:t>
      </w:r>
      <w:r>
        <w:tab/>
      </w:r>
      <w:r>
        <w:tab/>
      </w:r>
      <w:r>
        <w:tab/>
        <w:t xml:space="preserve">PRG_GL_RENEW_REG           </w:t>
      </w:r>
      <w:r w:rsidRPr="008C3B3A">
        <w:rPr>
          <w:color w:val="0070C0"/>
        </w:rPr>
        <w:t>JJJJJ***</w:t>
      </w:r>
    </w:p>
    <w:p w:rsidR="00CE27DB" w:rsidRDefault="00CE27DB" w:rsidP="00653FC1">
      <w:pPr>
        <w:ind w:left="1440"/>
      </w:pPr>
      <w:r>
        <w:t>List of  Members added</w:t>
      </w:r>
      <w:r>
        <w:tab/>
      </w:r>
      <w:r>
        <w:tab/>
        <w:t xml:space="preserve">PRG_GL_ADDED_MEMBRS  </w:t>
      </w:r>
      <w:r w:rsidRPr="008C3B3A">
        <w:rPr>
          <w:color w:val="0070C0"/>
        </w:rPr>
        <w:t xml:space="preserve"> JJJJJ</w:t>
      </w:r>
    </w:p>
    <w:p w:rsidR="00CE27DB" w:rsidRDefault="00CE27DB" w:rsidP="00653FC1">
      <w:pPr>
        <w:ind w:left="1440"/>
      </w:pPr>
      <w:r>
        <w:t>List of Members deleted</w:t>
      </w:r>
      <w:r>
        <w:tab/>
      </w:r>
      <w:r>
        <w:tab/>
        <w:t xml:space="preserve">PRG_GL_DELTED_MEMBRS   </w:t>
      </w:r>
      <w:r w:rsidRPr="008C3B3A">
        <w:rPr>
          <w:color w:val="0070C0"/>
        </w:rPr>
        <w:t>JJJJJJ</w:t>
      </w:r>
    </w:p>
    <w:p w:rsidR="00CE27DB" w:rsidRDefault="00CE27DB" w:rsidP="00653FC1">
      <w:pPr>
        <w:ind w:left="1440"/>
      </w:pPr>
      <w:r>
        <w:t>List of all Employees</w:t>
      </w:r>
      <w:r>
        <w:tab/>
      </w:r>
      <w:r>
        <w:tab/>
      </w:r>
      <w:r>
        <w:tab/>
        <w:t xml:space="preserve">PRG_GL_MEMBR_LIST             </w:t>
      </w:r>
      <w:r w:rsidRPr="008C3B3A">
        <w:rPr>
          <w:color w:val="0070C0"/>
        </w:rPr>
        <w:t>JJJJJ</w:t>
      </w:r>
    </w:p>
    <w:p w:rsidR="00CE27DB" w:rsidRDefault="00CE27DB" w:rsidP="00653FC1">
      <w:pPr>
        <w:ind w:left="1440"/>
      </w:pPr>
      <w:r>
        <w:t>Brokers Commission Summary</w:t>
      </w:r>
      <w:r>
        <w:tab/>
        <w:t xml:space="preserve">PRG_BRKRS_COMM_SUMM    </w:t>
      </w:r>
      <w:r w:rsidRPr="008C3B3A">
        <w:rPr>
          <w:color w:val="0070C0"/>
        </w:rPr>
        <w:t>JJJJJ</w:t>
      </w:r>
    </w:p>
    <w:p w:rsidR="00CE27DB" w:rsidRDefault="00CE27DB" w:rsidP="00653FC1">
      <w:pPr>
        <w:ind w:left="1440"/>
      </w:pPr>
      <w:r>
        <w:t>Brokers Commission Statement</w:t>
      </w:r>
      <w:r>
        <w:tab/>
        <w:t xml:space="preserve">PRG_BRKRS_COMM_STMT     </w:t>
      </w:r>
      <w:r w:rsidRPr="008C3B3A">
        <w:rPr>
          <w:color w:val="0070C0"/>
        </w:rPr>
        <w:t xml:space="preserve"> JJJJJ</w:t>
      </w:r>
    </w:p>
    <w:p w:rsidR="00CE27DB" w:rsidRDefault="00CE27DB" w:rsidP="00653FC1">
      <w:pPr>
        <w:ind w:left="1440"/>
      </w:pPr>
    </w:p>
    <w:p w:rsidR="00CE27DB" w:rsidRDefault="00CE27DB" w:rsidP="008D22DA">
      <w:pPr>
        <w:rPr>
          <w:b/>
          <w:bCs/>
        </w:rPr>
      </w:pPr>
      <w:r>
        <w:t xml:space="preserve"> </w:t>
      </w:r>
    </w:p>
    <w:p w:rsidR="00CE27DB" w:rsidRPr="00653FC1" w:rsidRDefault="00CE27DB" w:rsidP="00D36D87">
      <w:pPr>
        <w:rPr>
          <w:b/>
          <w:bCs/>
        </w:rPr>
      </w:pPr>
    </w:p>
    <w:p w:rsidR="00CE27DB" w:rsidRDefault="00CE27DB" w:rsidP="00D36D87"/>
    <w:p w:rsidR="00CE27DB" w:rsidRPr="006350E6" w:rsidRDefault="00CE27DB" w:rsidP="00D36D87">
      <w:pPr>
        <w:numPr>
          <w:ilvl w:val="1"/>
          <w:numId w:val="6"/>
        </w:numPr>
        <w:rPr>
          <w:b/>
          <w:bCs/>
        </w:rPr>
      </w:pPr>
      <w:r w:rsidRPr="006350E6">
        <w:rPr>
          <w:b/>
          <w:bCs/>
        </w:rPr>
        <w:t xml:space="preserve">Endorsement </w:t>
      </w:r>
    </w:p>
    <w:p w:rsidR="00CE27DB" w:rsidRDefault="00CE27DB" w:rsidP="00D36D87">
      <w:pPr>
        <w:numPr>
          <w:ilvl w:val="2"/>
          <w:numId w:val="6"/>
        </w:numPr>
      </w:pPr>
      <w:r>
        <w:t>Assured Basic Infortn Change  **</w:t>
      </w:r>
      <w:r>
        <w:tab/>
      </w:r>
      <w:r>
        <w:tab/>
        <w:t xml:space="preserve">PRG_GL_ENDRS_BASIC         </w:t>
      </w:r>
      <w:r w:rsidRPr="008C3B3A">
        <w:rPr>
          <w:color w:val="FF0000"/>
        </w:rPr>
        <w:t>SSS</w:t>
      </w:r>
    </w:p>
    <w:p w:rsidR="00CE27DB" w:rsidRDefault="00CE27DB" w:rsidP="00D36D87">
      <w:pPr>
        <w:numPr>
          <w:ilvl w:val="2"/>
          <w:numId w:val="6"/>
        </w:numPr>
      </w:pPr>
      <w:r>
        <w:t>Members Change   **</w:t>
      </w:r>
      <w:r>
        <w:tab/>
      </w:r>
      <w:r>
        <w:tab/>
      </w:r>
      <w:r>
        <w:tab/>
      </w:r>
      <w:r>
        <w:tab/>
        <w:t xml:space="preserve">PRG_GL_ENDRS_MEMB_CHNG   </w:t>
      </w:r>
    </w:p>
    <w:p w:rsidR="00CE27DB" w:rsidRPr="008C3B3A" w:rsidRDefault="00CE27DB" w:rsidP="00D36D87">
      <w:pPr>
        <w:numPr>
          <w:ilvl w:val="2"/>
          <w:numId w:val="6"/>
        </w:numPr>
        <w:rPr>
          <w:color w:val="FF0000"/>
        </w:rPr>
      </w:pPr>
      <w:r>
        <w:t xml:space="preserve">                                                                                                </w:t>
      </w:r>
      <w:r w:rsidRPr="008C3B3A">
        <w:rPr>
          <w:color w:val="FF0000"/>
        </w:rPr>
        <w:t xml:space="preserve"> SSSSSS</w:t>
      </w:r>
    </w:p>
    <w:p w:rsidR="00CE27DB" w:rsidRDefault="00CE27DB" w:rsidP="00D36D87">
      <w:pPr>
        <w:numPr>
          <w:ilvl w:val="2"/>
          <w:numId w:val="6"/>
        </w:numPr>
      </w:pPr>
      <w:r>
        <w:t>Remove all Members (Proposal Stage)</w:t>
      </w:r>
      <w:r>
        <w:tab/>
        <w:t xml:space="preserve">PRG_GL_DEL_ALL_MEMB  </w:t>
      </w:r>
      <w:r w:rsidRPr="008C3B3A">
        <w:rPr>
          <w:color w:val="FF0000"/>
        </w:rPr>
        <w:t>SSSS</w:t>
      </w:r>
    </w:p>
    <w:p w:rsidR="00CE27DB" w:rsidRDefault="00CE27DB" w:rsidP="00D36D87">
      <w:pPr>
        <w:numPr>
          <w:ilvl w:val="2"/>
          <w:numId w:val="6"/>
        </w:numPr>
      </w:pPr>
      <w:r>
        <w:t>Upload Full Members (Proposal Stage)</w:t>
      </w:r>
      <w:r>
        <w:tab/>
        <w:t xml:space="preserve">PRG_GL_ADD_ALL_MEMB   </w:t>
      </w:r>
      <w:r w:rsidRPr="008C3B3A">
        <w:rPr>
          <w:color w:val="FF0000"/>
        </w:rPr>
        <w:t>SSS</w:t>
      </w:r>
    </w:p>
    <w:p w:rsidR="00CE27DB" w:rsidRDefault="00CE27DB" w:rsidP="00D36D87">
      <w:pPr>
        <w:numPr>
          <w:ilvl w:val="2"/>
          <w:numId w:val="6"/>
        </w:numPr>
      </w:pPr>
      <w:r>
        <w:t>Endorsement Report</w:t>
      </w:r>
      <w:r>
        <w:tab/>
      </w:r>
      <w:r>
        <w:tab/>
      </w:r>
      <w:r>
        <w:tab/>
      </w:r>
      <w:r>
        <w:tab/>
        <w:t xml:space="preserve">PRG_GL_ENDRS_REP      </w:t>
      </w:r>
      <w:r w:rsidRPr="008C3B3A">
        <w:rPr>
          <w:color w:val="FF0000"/>
        </w:rPr>
        <w:t>SSSSS</w:t>
      </w:r>
    </w:p>
    <w:p w:rsidR="00CE27DB" w:rsidRDefault="00CE27DB" w:rsidP="00D36D87">
      <w:pPr>
        <w:ind w:left="720"/>
      </w:pPr>
    </w:p>
    <w:p w:rsidR="00CE27DB" w:rsidRPr="006350E6" w:rsidRDefault="00CE27DB" w:rsidP="00B51147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Processing</w:t>
      </w:r>
      <w:r w:rsidRPr="006350E6">
        <w:rPr>
          <w:b/>
          <w:bCs/>
        </w:rPr>
        <w:t xml:space="preserve"> </w:t>
      </w:r>
    </w:p>
    <w:p w:rsidR="00CE27DB" w:rsidRDefault="00CE27DB" w:rsidP="00D36D87">
      <w:pPr>
        <w:ind w:left="720"/>
      </w:pPr>
    </w:p>
    <w:p w:rsidR="00CE27DB" w:rsidRPr="006350E6" w:rsidRDefault="00CE27DB" w:rsidP="00D36D87">
      <w:pPr>
        <w:numPr>
          <w:ilvl w:val="1"/>
          <w:numId w:val="6"/>
        </w:numPr>
        <w:rPr>
          <w:b/>
          <w:bCs/>
        </w:rPr>
      </w:pPr>
      <w:r w:rsidRPr="006350E6">
        <w:rPr>
          <w:b/>
          <w:bCs/>
        </w:rPr>
        <w:t xml:space="preserve">Claims </w:t>
      </w:r>
    </w:p>
    <w:p w:rsidR="00CE27DB" w:rsidRDefault="00CE27DB" w:rsidP="00D36D87">
      <w:pPr>
        <w:numPr>
          <w:ilvl w:val="2"/>
          <w:numId w:val="6"/>
        </w:numPr>
      </w:pPr>
      <w:r>
        <w:t>Claims Reported Entry  **</w:t>
      </w:r>
      <w:r>
        <w:tab/>
      </w:r>
      <w:r>
        <w:tab/>
      </w:r>
      <w:r>
        <w:tab/>
        <w:t xml:space="preserve">PRG_GL_CLM_NEW_ENTRY   </w:t>
      </w:r>
    </w:p>
    <w:p w:rsidR="00CE27DB" w:rsidRPr="00C145B8" w:rsidRDefault="00CE27DB" w:rsidP="00D36D87">
      <w:pPr>
        <w:numPr>
          <w:ilvl w:val="2"/>
          <w:numId w:val="6"/>
        </w:numPr>
        <w:rPr>
          <w:color w:val="0070C0"/>
        </w:rPr>
      </w:pPr>
      <w:r>
        <w:t xml:space="preserve">                                                                                         </w:t>
      </w:r>
      <w:r w:rsidRPr="00C145B8">
        <w:rPr>
          <w:color w:val="0070C0"/>
        </w:rPr>
        <w:t>JJJ***</w:t>
      </w:r>
    </w:p>
    <w:p w:rsidR="00CE27DB" w:rsidRDefault="00CE27DB" w:rsidP="00D36D87">
      <w:pPr>
        <w:numPr>
          <w:ilvl w:val="2"/>
          <w:numId w:val="6"/>
        </w:numPr>
      </w:pPr>
      <w:r>
        <w:t>Claims Addition entry  **</w:t>
      </w:r>
      <w:r>
        <w:tab/>
      </w:r>
      <w:r>
        <w:tab/>
      </w:r>
      <w:r>
        <w:tab/>
        <w:t>PRG_GL_CLM_ADD_ENTRY</w:t>
      </w:r>
    </w:p>
    <w:p w:rsidR="00CE27DB" w:rsidRPr="00C145B8" w:rsidRDefault="00CE27DB" w:rsidP="000E5B2E">
      <w:pPr>
        <w:ind w:left="720"/>
        <w:rPr>
          <w:color w:val="0070C0"/>
        </w:rPr>
      </w:pPr>
      <w:r>
        <w:t xml:space="preserve">                                                                                                      </w:t>
      </w:r>
      <w:r w:rsidRPr="00C145B8">
        <w:rPr>
          <w:color w:val="0070C0"/>
        </w:rPr>
        <w:t>JJJ***</w:t>
      </w:r>
    </w:p>
    <w:p w:rsidR="00CE27DB" w:rsidRDefault="00CE27DB" w:rsidP="00D36D87">
      <w:pPr>
        <w:numPr>
          <w:ilvl w:val="2"/>
          <w:numId w:val="6"/>
        </w:numPr>
      </w:pPr>
      <w:r>
        <w:t>Claims Reduction entry  **</w:t>
      </w:r>
      <w:r>
        <w:tab/>
      </w:r>
      <w:r>
        <w:tab/>
      </w:r>
      <w:r>
        <w:tab/>
        <w:t>PRG_GL_CLM_RED_ENTRY</w:t>
      </w:r>
    </w:p>
    <w:p w:rsidR="00CE27DB" w:rsidRPr="00C145B8" w:rsidRDefault="00CE27D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 </w:t>
      </w:r>
      <w:r w:rsidRPr="00C145B8">
        <w:rPr>
          <w:color w:val="0070C0"/>
        </w:rPr>
        <w:t>JJJJ****</w:t>
      </w:r>
    </w:p>
    <w:p w:rsidR="00CE27DB" w:rsidRDefault="00CE27DB" w:rsidP="00D36D87">
      <w:pPr>
        <w:numPr>
          <w:ilvl w:val="2"/>
          <w:numId w:val="6"/>
        </w:numPr>
      </w:pPr>
      <w:r>
        <w:t>Claims Paid entry  **</w:t>
      </w:r>
      <w:r>
        <w:tab/>
      </w:r>
      <w:r>
        <w:tab/>
      </w:r>
      <w:r>
        <w:tab/>
      </w:r>
      <w:r>
        <w:tab/>
        <w:t>PRG_GL_CLM_PAID_ENTRY</w:t>
      </w:r>
    </w:p>
    <w:p w:rsidR="00CE27DB" w:rsidRPr="00C145B8" w:rsidRDefault="00CE27D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 </w:t>
      </w:r>
      <w:r w:rsidRPr="00C145B8">
        <w:rPr>
          <w:color w:val="0070C0"/>
        </w:rPr>
        <w:t>JJJJ****</w:t>
      </w:r>
    </w:p>
    <w:p w:rsidR="00CE27DB" w:rsidRDefault="00CE27DB" w:rsidP="00D36D87">
      <w:pPr>
        <w:numPr>
          <w:ilvl w:val="2"/>
          <w:numId w:val="6"/>
        </w:numPr>
      </w:pPr>
      <w:r>
        <w:t>Claims Outstanding Report (Monthly etc)     PRG_GL_CLM_OUTSTG_REP</w:t>
      </w:r>
    </w:p>
    <w:p w:rsidR="00CE27DB" w:rsidRPr="00C145B8" w:rsidRDefault="00CE27D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 </w:t>
      </w:r>
      <w:r w:rsidRPr="00C145B8">
        <w:rPr>
          <w:color w:val="0070C0"/>
        </w:rPr>
        <w:t>JJJJJ</w:t>
      </w:r>
    </w:p>
    <w:p w:rsidR="00CE27DB" w:rsidRDefault="00CE27DB" w:rsidP="00D36D87">
      <w:pPr>
        <w:numPr>
          <w:ilvl w:val="2"/>
          <w:numId w:val="6"/>
        </w:numPr>
      </w:pPr>
      <w:r>
        <w:t>Claims Reported Report</w:t>
      </w:r>
      <w:r>
        <w:tab/>
      </w:r>
      <w:r>
        <w:tab/>
      </w:r>
      <w:r>
        <w:tab/>
        <w:t>PRG_GL_CLM_REPTED_REP</w:t>
      </w:r>
    </w:p>
    <w:p w:rsidR="00CE27DB" w:rsidRPr="00C145B8" w:rsidRDefault="00CE27D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 </w:t>
      </w:r>
      <w:r w:rsidRPr="00C145B8">
        <w:rPr>
          <w:color w:val="0070C0"/>
        </w:rPr>
        <w:t>JJJJJ</w:t>
      </w:r>
    </w:p>
    <w:p w:rsidR="00CE27DB" w:rsidRDefault="00CE27DB" w:rsidP="00D36D87">
      <w:pPr>
        <w:numPr>
          <w:ilvl w:val="2"/>
          <w:numId w:val="6"/>
        </w:numPr>
      </w:pPr>
      <w:r>
        <w:t>Claims Paid Report</w:t>
      </w:r>
      <w:r>
        <w:tab/>
      </w:r>
      <w:r>
        <w:tab/>
      </w:r>
      <w:r>
        <w:tab/>
      </w:r>
      <w:r>
        <w:tab/>
        <w:t>PRG_GL_CLM_PAID_REP</w:t>
      </w:r>
    </w:p>
    <w:p w:rsidR="00CE27DB" w:rsidRPr="00C145B8" w:rsidRDefault="00CE27D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</w:t>
      </w:r>
      <w:r w:rsidRPr="00C145B8">
        <w:rPr>
          <w:color w:val="0070C0"/>
        </w:rPr>
        <w:t xml:space="preserve"> JJJJJ</w:t>
      </w:r>
    </w:p>
    <w:p w:rsidR="00CE27DB" w:rsidRDefault="00CE27DB" w:rsidP="00D36D87">
      <w:pPr>
        <w:numPr>
          <w:ilvl w:val="2"/>
          <w:numId w:val="6"/>
        </w:numPr>
      </w:pPr>
      <w:r>
        <w:t>Death Claims Paid Report</w:t>
      </w:r>
      <w:r>
        <w:tab/>
      </w:r>
      <w:r>
        <w:tab/>
      </w:r>
      <w:r>
        <w:tab/>
        <w:t>PRG_GL_CLM_DEATH_REP</w:t>
      </w:r>
    </w:p>
    <w:p w:rsidR="00CE27DB" w:rsidRPr="00C145B8" w:rsidRDefault="00CE27D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</w:t>
      </w:r>
      <w:r w:rsidRPr="00C145B8">
        <w:rPr>
          <w:color w:val="0070C0"/>
        </w:rPr>
        <w:t xml:space="preserve"> JJJJJ</w:t>
      </w:r>
    </w:p>
    <w:p w:rsidR="00CE27DB" w:rsidRDefault="00CE27DB" w:rsidP="00721FC9">
      <w:pPr>
        <w:ind w:left="720"/>
      </w:pPr>
    </w:p>
    <w:p w:rsidR="00CE27DB" w:rsidRPr="006350E6" w:rsidRDefault="00CE27DB" w:rsidP="00B51147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Re-insurance</w:t>
      </w:r>
    </w:p>
    <w:p w:rsidR="00CE27DB" w:rsidRDefault="00CE27DB" w:rsidP="00B51147">
      <w:pPr>
        <w:ind w:left="780"/>
      </w:pPr>
      <w:r>
        <w:t>2,6.1    Reinsurance Treaty entry  **</w:t>
      </w:r>
      <w:r>
        <w:tab/>
      </w:r>
      <w:r>
        <w:tab/>
      </w:r>
      <w:r>
        <w:tab/>
        <w:t>PRG_GL_REINS_TRTY_ENTRY</w:t>
      </w:r>
    </w:p>
    <w:p w:rsidR="00CE27DB" w:rsidRPr="00C145B8" w:rsidRDefault="00CE27DB" w:rsidP="00B51147">
      <w:pPr>
        <w:ind w:left="780"/>
        <w:rPr>
          <w:color w:val="FF0000"/>
        </w:rPr>
      </w:pPr>
      <w:r>
        <w:t xml:space="preserve">                                                                                                </w:t>
      </w:r>
      <w:r w:rsidRPr="00C145B8">
        <w:rPr>
          <w:color w:val="FF0000"/>
        </w:rPr>
        <w:t xml:space="preserve"> SSSS</w:t>
      </w:r>
    </w:p>
    <w:p w:rsidR="00CE27DB" w:rsidRDefault="00CE27DB" w:rsidP="00CD4911">
      <w:r>
        <w:t xml:space="preserve">             2.6.2  Reinsurance FAC entry  **</w:t>
      </w:r>
      <w:r>
        <w:tab/>
      </w:r>
      <w:r>
        <w:tab/>
      </w:r>
      <w:r>
        <w:tab/>
        <w:t xml:space="preserve">PRG_GL_FAC_ENTRY </w:t>
      </w:r>
      <w:r w:rsidRPr="00025CA4">
        <w:rPr>
          <w:color w:val="FF0000"/>
        </w:rPr>
        <w:t xml:space="preserve"> SSSSS</w:t>
      </w:r>
    </w:p>
    <w:p w:rsidR="00CE27DB" w:rsidRDefault="00CE27DB" w:rsidP="00CD4911">
      <w:r>
        <w:t xml:space="preserve">             2.6.3  Reinsurance Policy register  </w:t>
      </w:r>
      <w:r>
        <w:tab/>
      </w:r>
      <w:r>
        <w:tab/>
      </w:r>
      <w:r>
        <w:tab/>
        <w:t xml:space="preserve">PRG_GL_REINS_POLY_REG  </w:t>
      </w:r>
    </w:p>
    <w:p w:rsidR="00CE27DB" w:rsidRPr="00025CA4" w:rsidRDefault="00CE27DB" w:rsidP="00CD4911">
      <w:pPr>
        <w:rPr>
          <w:ins w:id="2" w:author="sylvester" w:date="2013-08-17T22:44:00Z"/>
          <w:color w:val="FF0000"/>
        </w:rPr>
      </w:pPr>
      <w:r>
        <w:t xml:space="preserve">                                                                                                                 </w:t>
      </w:r>
      <w:r w:rsidRPr="00025CA4">
        <w:rPr>
          <w:color w:val="FF0000"/>
        </w:rPr>
        <w:t>SSSS</w:t>
      </w:r>
    </w:p>
    <w:p w:rsidR="00CE27DB" w:rsidRPr="00AE2BFB" w:rsidRDefault="00CE27DB" w:rsidP="00A93177">
      <w:pPr>
        <w:rPr>
          <w:b/>
          <w:bCs/>
        </w:rPr>
      </w:pPr>
      <w:r>
        <w:t xml:space="preserve"> </w:t>
      </w:r>
      <w:r>
        <w:rPr>
          <w:b/>
          <w:bCs/>
        </w:rPr>
        <w:t>LIFE ANNUITY</w:t>
      </w:r>
      <w:r w:rsidRPr="00AE2BFB">
        <w:rPr>
          <w:b/>
          <w:bCs/>
        </w:rPr>
        <w:t xml:space="preserve"> MENU </w:t>
      </w:r>
    </w:p>
    <w:p w:rsidR="00CE27DB" w:rsidRDefault="00CE27DB" w:rsidP="00A93177">
      <w:pPr>
        <w:numPr>
          <w:ilvl w:val="1"/>
          <w:numId w:val="1"/>
        </w:numPr>
      </w:pPr>
      <w:r>
        <w:t>2.1. Codes Masters setup</w:t>
      </w:r>
    </w:p>
    <w:p w:rsidR="00CE27DB" w:rsidRDefault="00CE27DB" w:rsidP="00A93177">
      <w:pPr>
        <w:numPr>
          <w:ilvl w:val="1"/>
          <w:numId w:val="1"/>
        </w:numPr>
      </w:pPr>
      <w:r>
        <w:t>2.2. Underwriting Proposal/Policy</w:t>
      </w:r>
    </w:p>
    <w:p w:rsidR="00CE27DB" w:rsidRDefault="00CE27DB" w:rsidP="00A93177">
      <w:pPr>
        <w:numPr>
          <w:ilvl w:val="1"/>
          <w:numId w:val="1"/>
        </w:numPr>
      </w:pPr>
      <w:r>
        <w:t>2.3. Endorsement</w:t>
      </w:r>
    </w:p>
    <w:p w:rsidR="00CE27DB" w:rsidRDefault="00CE27DB" w:rsidP="00A93177">
      <w:pPr>
        <w:numPr>
          <w:ilvl w:val="1"/>
          <w:numId w:val="1"/>
        </w:numPr>
      </w:pPr>
      <w:r>
        <w:t>2.4. Processing</w:t>
      </w:r>
    </w:p>
    <w:p w:rsidR="00CE27DB" w:rsidRDefault="00CE27DB" w:rsidP="00A93177">
      <w:pPr>
        <w:numPr>
          <w:ilvl w:val="1"/>
          <w:numId w:val="1"/>
        </w:numPr>
      </w:pPr>
      <w:r>
        <w:t>2.5. Claims</w:t>
      </w:r>
    </w:p>
    <w:p w:rsidR="00CE27DB" w:rsidRDefault="00CE27DB" w:rsidP="00A93177">
      <w:r>
        <w:t xml:space="preserve"> </w:t>
      </w:r>
    </w:p>
    <w:p w:rsidR="00CE27DB" w:rsidRPr="00A93177" w:rsidRDefault="00CE27DB" w:rsidP="00A93177">
      <w:pPr>
        <w:pStyle w:val="ListParagraph"/>
        <w:numPr>
          <w:ilvl w:val="1"/>
          <w:numId w:val="17"/>
        </w:numPr>
        <w:rPr>
          <w:b/>
          <w:bCs/>
        </w:rPr>
      </w:pPr>
      <w:r w:rsidRPr="00A93177">
        <w:rPr>
          <w:b/>
          <w:bCs/>
        </w:rPr>
        <w:t>Master Setup</w:t>
      </w:r>
    </w:p>
    <w:p w:rsidR="00CE27DB" w:rsidRDefault="00CE27DB" w:rsidP="00A93177">
      <w:pPr>
        <w:ind w:left="720"/>
      </w:pPr>
      <w:r>
        <w:t>2.1.1 Codes Files Setup</w:t>
      </w:r>
    </w:p>
    <w:p w:rsidR="00CE27DB" w:rsidRDefault="00CE27DB" w:rsidP="00A93177">
      <w:pPr>
        <w:ind w:left="720"/>
      </w:pPr>
      <w:r>
        <w:t>2.1.2 Customer Master Setup</w:t>
      </w:r>
    </w:p>
    <w:p w:rsidR="00CE27DB" w:rsidRDefault="00CE27DB" w:rsidP="00A93177">
      <w:pPr>
        <w:ind w:left="720"/>
      </w:pPr>
      <w:r>
        <w:t>2.1.3 Product Master Setup</w:t>
      </w:r>
    </w:p>
    <w:p w:rsidR="00CE27DB" w:rsidRDefault="00CE27DB" w:rsidP="00A93177">
      <w:pPr>
        <w:ind w:left="720"/>
      </w:pPr>
      <w:r>
        <w:t>2.1.4 Underwriting Code Setup</w:t>
      </w:r>
    </w:p>
    <w:p w:rsidR="00CE27DB" w:rsidRPr="00A93177" w:rsidRDefault="00CE27DB" w:rsidP="00A93177">
      <w:pPr>
        <w:ind w:left="1440"/>
        <w:rPr>
          <w:b/>
          <w:bCs/>
        </w:rPr>
      </w:pPr>
    </w:p>
    <w:p w:rsidR="00CE27DB" w:rsidRPr="00AE2BFB" w:rsidRDefault="00CE27DB" w:rsidP="00A93177">
      <w:pPr>
        <w:numPr>
          <w:ilvl w:val="2"/>
          <w:numId w:val="17"/>
        </w:numPr>
        <w:rPr>
          <w:b/>
          <w:bCs/>
        </w:rPr>
      </w:pPr>
      <w:r w:rsidRPr="00AE2BFB">
        <w:rPr>
          <w:b/>
          <w:bCs/>
        </w:rPr>
        <w:t>Codes Files Setup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PRG_LI_CODES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Nationality</w:t>
      </w:r>
      <w:r>
        <w:tab/>
      </w:r>
      <w:r>
        <w:tab/>
        <w:t>(001)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State</w:t>
      </w:r>
      <w:r>
        <w:tab/>
      </w:r>
      <w:r>
        <w:tab/>
      </w:r>
      <w:r>
        <w:tab/>
        <w:t>(002)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Branch</w:t>
      </w:r>
      <w:r>
        <w:tab/>
      </w:r>
      <w:r>
        <w:tab/>
      </w:r>
      <w:r>
        <w:tab/>
        <w:t>(003)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Division </w:t>
      </w:r>
      <w:r>
        <w:tab/>
      </w:r>
      <w:r>
        <w:tab/>
        <w:t>(004)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Department </w:t>
      </w:r>
      <w:r>
        <w:tab/>
      </w:r>
      <w:r>
        <w:tab/>
        <w:t>(005)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Location </w:t>
      </w:r>
      <w:r>
        <w:tab/>
      </w:r>
      <w:r>
        <w:tab/>
        <w:t>(006)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Occupation Class</w:t>
      </w:r>
      <w:r>
        <w:tab/>
        <w:t>(007)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Occupation Code</w:t>
      </w:r>
      <w:r>
        <w:tab/>
        <w:t>(008)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Religion</w:t>
      </w:r>
      <w:r>
        <w:tab/>
      </w:r>
      <w:r>
        <w:tab/>
        <w:t>(009)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Customer  Title </w:t>
      </w:r>
      <w:r>
        <w:tab/>
        <w:t>(010)</w:t>
      </w:r>
    </w:p>
    <w:p w:rsidR="00CE27DB" w:rsidRDefault="00CE27DB" w:rsidP="00A93177">
      <w:pPr>
        <w:numPr>
          <w:ilvl w:val="3"/>
          <w:numId w:val="17"/>
        </w:numPr>
      </w:pPr>
      <w:r>
        <w:t>Rider Codes</w:t>
      </w:r>
      <w:r>
        <w:tab/>
      </w:r>
      <w:r>
        <w:tab/>
        <w:t>(011)</w:t>
      </w:r>
    </w:p>
    <w:p w:rsidR="00CE27DB" w:rsidRDefault="00CE27DB" w:rsidP="00A93177">
      <w:pPr>
        <w:numPr>
          <w:ilvl w:val="3"/>
          <w:numId w:val="17"/>
        </w:numPr>
      </w:pPr>
      <w:r>
        <w:t>Charge Codes</w:t>
      </w:r>
      <w:r>
        <w:tab/>
      </w:r>
      <w:r>
        <w:tab/>
        <w:t>(012)</w:t>
      </w:r>
    </w:p>
    <w:p w:rsidR="00CE27DB" w:rsidRDefault="00CE27DB" w:rsidP="00A93177">
      <w:pPr>
        <w:numPr>
          <w:ilvl w:val="3"/>
          <w:numId w:val="17"/>
        </w:numPr>
      </w:pPr>
      <w:r>
        <w:t>Relation Code</w:t>
      </w:r>
      <w:r>
        <w:tab/>
        <w:t>`</w:t>
      </w:r>
      <w:r>
        <w:tab/>
        <w:t>(013)</w:t>
      </w:r>
    </w:p>
    <w:p w:rsidR="00CE27DB" w:rsidRDefault="00CE27DB" w:rsidP="00A93177">
      <w:pPr>
        <w:numPr>
          <w:ilvl w:val="3"/>
          <w:numId w:val="17"/>
        </w:numPr>
      </w:pPr>
      <w:r>
        <w:t>Servicing Officer Code (014)</w:t>
      </w:r>
    </w:p>
    <w:p w:rsidR="00CE27DB" w:rsidRDefault="00CE27DB" w:rsidP="00A93177">
      <w:pPr>
        <w:ind w:left="1080"/>
      </w:pPr>
    </w:p>
    <w:p w:rsidR="00CE27DB" w:rsidRPr="00EC3818" w:rsidRDefault="00CE27DB" w:rsidP="00A93177">
      <w:pPr>
        <w:numPr>
          <w:ilvl w:val="2"/>
          <w:numId w:val="17"/>
        </w:numPr>
        <w:rPr>
          <w:b/>
          <w:bCs/>
        </w:rPr>
      </w:pPr>
      <w:r w:rsidRPr="00EC3818">
        <w:rPr>
          <w:b/>
          <w:bCs/>
        </w:rPr>
        <w:t>Customer Master Setup</w:t>
      </w:r>
    </w:p>
    <w:p w:rsidR="00CE27DB" w:rsidRDefault="00CE27DB" w:rsidP="00A93177">
      <w:pPr>
        <w:numPr>
          <w:ilvl w:val="3"/>
          <w:numId w:val="17"/>
        </w:numPr>
      </w:pPr>
      <w:r>
        <w:t xml:space="preserve">Customer Class Master </w:t>
      </w:r>
      <w:r>
        <w:tab/>
      </w:r>
      <w:r>
        <w:tab/>
      </w:r>
      <w:r>
        <w:tab/>
        <w:t>PRG_LI_CUST_CLASS</w:t>
      </w:r>
    </w:p>
    <w:p w:rsidR="00CE27DB" w:rsidRDefault="00CE27DB" w:rsidP="00A93177">
      <w:pPr>
        <w:numPr>
          <w:ilvl w:val="3"/>
          <w:numId w:val="17"/>
        </w:numPr>
      </w:pPr>
      <w:r>
        <w:t xml:space="preserve">Customer Details </w:t>
      </w:r>
      <w:r>
        <w:tab/>
      </w:r>
      <w:r>
        <w:tab/>
      </w:r>
      <w:r>
        <w:tab/>
      </w:r>
      <w:r>
        <w:tab/>
        <w:t>PRG_LI_CUST_DTL</w:t>
      </w:r>
    </w:p>
    <w:p w:rsidR="00CE27DB" w:rsidRDefault="00CE27DB" w:rsidP="00A93177">
      <w:pPr>
        <w:numPr>
          <w:ilvl w:val="3"/>
          <w:numId w:val="17"/>
        </w:numPr>
      </w:pPr>
      <w:r>
        <w:t>Agent/Broker Categories</w:t>
      </w:r>
      <w:r>
        <w:tab/>
      </w:r>
      <w:r>
        <w:tab/>
      </w:r>
      <w:r>
        <w:tab/>
        <w:t>PRG_LI_BRK_CAT</w:t>
      </w:r>
    </w:p>
    <w:p w:rsidR="00CE27DB" w:rsidRDefault="00CE27DB" w:rsidP="00A93177">
      <w:pPr>
        <w:numPr>
          <w:ilvl w:val="3"/>
          <w:numId w:val="17"/>
        </w:numPr>
      </w:pPr>
      <w:r>
        <w:t xml:space="preserve">Agent/Broker Details </w:t>
      </w:r>
      <w:r>
        <w:tab/>
      </w:r>
      <w:r>
        <w:tab/>
      </w:r>
      <w:r>
        <w:tab/>
        <w:t>PRG_LI_BRK_DTL</w:t>
      </w:r>
    </w:p>
    <w:p w:rsidR="00CE27DB" w:rsidRDefault="00CE27DB" w:rsidP="00A93177">
      <w:pPr>
        <w:ind w:left="1080"/>
      </w:pPr>
      <w:r>
        <w:t xml:space="preserve"> </w:t>
      </w:r>
    </w:p>
    <w:p w:rsidR="00CE27DB" w:rsidRDefault="00CE27DB" w:rsidP="00A93177">
      <w:pPr>
        <w:ind w:left="1080"/>
      </w:pPr>
    </w:p>
    <w:p w:rsidR="00CE27DB" w:rsidRPr="00F82EF7" w:rsidRDefault="00CE27DB" w:rsidP="00A93177">
      <w:pPr>
        <w:numPr>
          <w:ilvl w:val="2"/>
          <w:numId w:val="17"/>
        </w:numPr>
        <w:rPr>
          <w:b/>
          <w:bCs/>
        </w:rPr>
      </w:pPr>
      <w:r w:rsidRPr="00F82EF7">
        <w:rPr>
          <w:b/>
          <w:bCs/>
        </w:rPr>
        <w:t>Product Master</w:t>
      </w:r>
    </w:p>
    <w:p w:rsidR="00CE27DB" w:rsidRDefault="00CE27DB" w:rsidP="00A93177">
      <w:pPr>
        <w:numPr>
          <w:ilvl w:val="3"/>
          <w:numId w:val="17"/>
        </w:numPr>
      </w:pPr>
      <w:r>
        <w:t xml:space="preserve">Product Categories </w:t>
      </w:r>
      <w:r>
        <w:tab/>
      </w:r>
      <w:r>
        <w:tab/>
      </w:r>
      <w:r>
        <w:tab/>
        <w:t>PRG_LI_PRD_CAT</w:t>
      </w:r>
    </w:p>
    <w:p w:rsidR="00CE27DB" w:rsidRDefault="00CE27DB" w:rsidP="00A93177">
      <w:pPr>
        <w:numPr>
          <w:ilvl w:val="3"/>
          <w:numId w:val="17"/>
        </w:numPr>
      </w:pPr>
      <w:r>
        <w:t xml:space="preserve">Product Details </w:t>
      </w:r>
      <w:r>
        <w:tab/>
      </w:r>
      <w:r>
        <w:tab/>
      </w:r>
      <w:r>
        <w:tab/>
      </w:r>
      <w:r>
        <w:tab/>
        <w:t>PRG_LI_PRD_DTL</w:t>
      </w:r>
    </w:p>
    <w:p w:rsidR="00CE27DB" w:rsidRDefault="00CE27DB" w:rsidP="00A93177">
      <w:pPr>
        <w:ind w:left="1800"/>
      </w:pPr>
    </w:p>
    <w:p w:rsidR="00CE27DB" w:rsidRDefault="00CE27DB" w:rsidP="00A93177">
      <w:pPr>
        <w:ind w:left="1080"/>
      </w:pPr>
    </w:p>
    <w:p w:rsidR="00CE27DB" w:rsidRPr="00F82EF7" w:rsidRDefault="00CE27DB" w:rsidP="00A93177">
      <w:pPr>
        <w:numPr>
          <w:ilvl w:val="2"/>
          <w:numId w:val="17"/>
        </w:numPr>
        <w:rPr>
          <w:b/>
          <w:bCs/>
        </w:rPr>
      </w:pPr>
      <w:r w:rsidRPr="00F82EF7">
        <w:rPr>
          <w:b/>
          <w:bCs/>
        </w:rPr>
        <w:t>Underwriting Codes Master Setup</w:t>
      </w:r>
      <w:r>
        <w:rPr>
          <w:b/>
          <w:bCs/>
        </w:rPr>
        <w:tab/>
      </w:r>
      <w:r>
        <w:rPr>
          <w:b/>
          <w:bCs/>
        </w:rPr>
        <w:tab/>
        <w:t>PRG_LI_UNDW_CD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Disability Types </w:t>
      </w:r>
      <w:r>
        <w:tab/>
      </w:r>
      <w:r>
        <w:tab/>
        <w:t>(001)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Health Status </w:t>
      </w:r>
      <w:r>
        <w:tab/>
      </w:r>
      <w:r>
        <w:tab/>
      </w:r>
      <w:r>
        <w:tab/>
        <w:t>(002)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Medical Exam Code </w:t>
      </w:r>
      <w:r>
        <w:tab/>
      </w:r>
      <w:r>
        <w:tab/>
        <w:t>(003)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Loading Code </w:t>
      </w:r>
      <w:r>
        <w:tab/>
      </w:r>
      <w:r>
        <w:tab/>
      </w:r>
      <w:r>
        <w:tab/>
        <w:t>(004)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Discount Codes</w:t>
      </w:r>
      <w:r>
        <w:tab/>
      </w:r>
      <w:r>
        <w:tab/>
        <w:t>(005)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Mortality Codes </w:t>
      </w:r>
      <w:r>
        <w:tab/>
      </w:r>
      <w:r>
        <w:tab/>
        <w:t>(006)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Medical Illness</w:t>
      </w:r>
      <w:r>
        <w:tab/>
      </w:r>
      <w:r>
        <w:tab/>
        <w:t>(007)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Medical Clinic Codes </w:t>
      </w:r>
      <w:r>
        <w:tab/>
      </w:r>
      <w:r>
        <w:tab/>
        <w:t>(008)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      Policy Conditions</w:t>
      </w:r>
      <w:r>
        <w:tab/>
      </w:r>
      <w:r>
        <w:tab/>
        <w:t>(009)</w:t>
      </w:r>
    </w:p>
    <w:p w:rsidR="00CE27DB" w:rsidRDefault="00CE27DB" w:rsidP="00A93177">
      <w:pPr>
        <w:numPr>
          <w:ilvl w:val="3"/>
          <w:numId w:val="17"/>
        </w:numPr>
      </w:pPr>
      <w:r>
        <w:t xml:space="preserve">Loss Types Codes </w:t>
      </w:r>
      <w:r>
        <w:tab/>
      </w:r>
      <w:r>
        <w:tab/>
        <w:t>(010)</w:t>
      </w:r>
    </w:p>
    <w:p w:rsidR="00CE27DB" w:rsidRDefault="00CE27DB" w:rsidP="00A93177">
      <w:pPr>
        <w:numPr>
          <w:ilvl w:val="3"/>
          <w:numId w:val="17"/>
        </w:numPr>
      </w:pPr>
      <w:r>
        <w:t>Rate Type Codes</w:t>
      </w:r>
      <w:r>
        <w:tab/>
      </w:r>
      <w:r>
        <w:tab/>
        <w:t>(011)</w:t>
      </w:r>
    </w:p>
    <w:p w:rsidR="00CE27DB" w:rsidRPr="00D61098" w:rsidRDefault="00CE27DB" w:rsidP="00A93177">
      <w:pPr>
        <w:ind w:left="1800"/>
        <w:rPr>
          <w:b/>
          <w:bCs/>
        </w:rPr>
      </w:pPr>
      <w:r w:rsidRPr="00D61098">
        <w:rPr>
          <w:b/>
          <w:bCs/>
        </w:rPr>
        <w:t>Other Underwriting Codes</w:t>
      </w:r>
    </w:p>
    <w:p w:rsidR="00CE27DB" w:rsidRDefault="00CE27DB" w:rsidP="00A93177">
      <w:pPr>
        <w:numPr>
          <w:ilvl w:val="3"/>
          <w:numId w:val="17"/>
        </w:numPr>
      </w:pPr>
      <w:r>
        <w:t>Rate Master</w:t>
      </w:r>
      <w:r>
        <w:tab/>
      </w:r>
      <w:r>
        <w:tab/>
      </w:r>
      <w:r>
        <w:tab/>
      </w:r>
      <w:r>
        <w:tab/>
        <w:t>PRG_LI_RATE_MST</w:t>
      </w:r>
    </w:p>
    <w:p w:rsidR="00CE27DB" w:rsidRDefault="00CE27DB" w:rsidP="00A93177">
      <w:pPr>
        <w:numPr>
          <w:ilvl w:val="3"/>
          <w:numId w:val="17"/>
        </w:numPr>
      </w:pPr>
      <w:r>
        <w:t>Investment charge</w:t>
      </w:r>
      <w:r>
        <w:tab/>
      </w:r>
      <w:r>
        <w:tab/>
      </w:r>
      <w:r>
        <w:tab/>
        <w:t>PRG_LI_INV_CHG</w:t>
      </w:r>
    </w:p>
    <w:p w:rsidR="00CE27DB" w:rsidRDefault="00CE27DB" w:rsidP="00A93177">
      <w:pPr>
        <w:numPr>
          <w:ilvl w:val="3"/>
          <w:numId w:val="17"/>
        </w:numPr>
      </w:pPr>
      <w:r>
        <w:t>Interest rates</w:t>
      </w:r>
      <w:r>
        <w:tab/>
      </w:r>
      <w:r>
        <w:tab/>
      </w:r>
      <w:r>
        <w:tab/>
      </w:r>
      <w:r>
        <w:tab/>
        <w:t>PRG_LI_INT_RATE</w:t>
      </w:r>
    </w:p>
    <w:p w:rsidR="00CE27DB" w:rsidRDefault="00CE27DB" w:rsidP="00EC0764">
      <w:pPr>
        <w:numPr>
          <w:ilvl w:val="3"/>
          <w:numId w:val="17"/>
        </w:numPr>
      </w:pPr>
      <w:r>
        <w:t>Medical Exam Details Setup</w:t>
      </w:r>
      <w:r>
        <w:tab/>
      </w:r>
      <w:r>
        <w:tab/>
        <w:t>PRG_LI_MED_DTLS</w:t>
      </w:r>
    </w:p>
    <w:p w:rsidR="00CE27DB" w:rsidRDefault="00CE27DB" w:rsidP="00F65E83">
      <w:pPr>
        <w:ind w:left="1800"/>
      </w:pPr>
      <w:r>
        <w:t xml:space="preserve">  </w:t>
      </w:r>
    </w:p>
    <w:p w:rsidR="00CE27DB" w:rsidRDefault="00CE27DB" w:rsidP="00A93177">
      <w:r>
        <w:t xml:space="preserve"> </w:t>
      </w:r>
    </w:p>
    <w:p w:rsidR="00CE27DB" w:rsidRPr="006350E6" w:rsidRDefault="00CE27DB" w:rsidP="00A93177">
      <w:pPr>
        <w:numPr>
          <w:ilvl w:val="1"/>
          <w:numId w:val="17"/>
        </w:numPr>
        <w:rPr>
          <w:b/>
          <w:bCs/>
        </w:rPr>
      </w:pPr>
      <w:r w:rsidRPr="006350E6">
        <w:rPr>
          <w:b/>
          <w:bCs/>
        </w:rPr>
        <w:t xml:space="preserve">Underwriting </w:t>
      </w:r>
      <w:r>
        <w:rPr>
          <w:b/>
          <w:bCs/>
        </w:rPr>
        <w:t xml:space="preserve"> Proposal/Policy</w:t>
      </w:r>
    </w:p>
    <w:p w:rsidR="00CE27DB" w:rsidRDefault="00CE27DB" w:rsidP="00A93177">
      <w:pPr>
        <w:numPr>
          <w:ilvl w:val="2"/>
          <w:numId w:val="17"/>
        </w:numPr>
      </w:pPr>
      <w:r>
        <w:t xml:space="preserve">Retiree Life Annuity </w:t>
      </w:r>
      <w:r>
        <w:tab/>
      </w:r>
      <w:r>
        <w:tab/>
      </w:r>
      <w:r>
        <w:tab/>
        <w:t xml:space="preserve">PRG_AN_POLY_RETIREE     </w:t>
      </w:r>
      <w:r w:rsidRPr="00025CA4">
        <w:rPr>
          <w:color w:val="FF0000"/>
        </w:rPr>
        <w:t>SSSS***</w:t>
      </w:r>
    </w:p>
    <w:p w:rsidR="00CE27DB" w:rsidRDefault="00CE27DB" w:rsidP="00A93177">
      <w:pPr>
        <w:numPr>
          <w:ilvl w:val="2"/>
          <w:numId w:val="17"/>
        </w:numPr>
      </w:pPr>
      <w:r>
        <w:t xml:space="preserve">Dependant Annuity    </w:t>
      </w:r>
      <w:r>
        <w:tab/>
      </w:r>
      <w:r>
        <w:tab/>
      </w:r>
      <w:r>
        <w:tab/>
        <w:t xml:space="preserve">PRG_AN_POLY_DEPENDNT  </w:t>
      </w:r>
      <w:r w:rsidRPr="00025CA4">
        <w:rPr>
          <w:color w:val="FF0000"/>
        </w:rPr>
        <w:t>SSSS***</w:t>
      </w:r>
    </w:p>
    <w:p w:rsidR="00CE27DB" w:rsidRDefault="00CE27DB" w:rsidP="00A93177">
      <w:pPr>
        <w:numPr>
          <w:ilvl w:val="2"/>
          <w:numId w:val="17"/>
        </w:numPr>
      </w:pPr>
      <w:r>
        <w:t xml:space="preserve">Convert Quotation to Policy               PRG_AN_QUOT_POLY      </w:t>
      </w:r>
      <w:r w:rsidRPr="00025CA4">
        <w:rPr>
          <w:color w:val="FF0000"/>
        </w:rPr>
        <w:t>SSSSS***</w:t>
      </w:r>
    </w:p>
    <w:p w:rsidR="00CE27DB" w:rsidRDefault="00CE27DB" w:rsidP="00A93177">
      <w:pPr>
        <w:numPr>
          <w:ilvl w:val="2"/>
          <w:numId w:val="17"/>
        </w:numPr>
      </w:pPr>
      <w:r>
        <w:t xml:space="preserve">Annuity Payment  report                     PRG_AN_PAY_REP          </w:t>
      </w:r>
      <w:r w:rsidRPr="00025CA4">
        <w:rPr>
          <w:color w:val="FF0000"/>
        </w:rPr>
        <w:t xml:space="preserve"> SSSS</w:t>
      </w:r>
    </w:p>
    <w:p w:rsidR="00CE27DB" w:rsidRDefault="00CE27DB">
      <w:r>
        <w:t xml:space="preserve"> </w:t>
      </w:r>
    </w:p>
    <w:p w:rsidR="00CE27DB" w:rsidRPr="00653FC1" w:rsidRDefault="00CE27DB" w:rsidP="003A010B">
      <w:pPr>
        <w:rPr>
          <w:b/>
          <w:bCs/>
        </w:rPr>
      </w:pPr>
    </w:p>
    <w:p w:rsidR="00CE27DB" w:rsidRDefault="00CE27DB" w:rsidP="003A010B"/>
    <w:p w:rsidR="00CE27DB" w:rsidRPr="006350E6" w:rsidRDefault="00CE27DB" w:rsidP="003A010B">
      <w:pPr>
        <w:numPr>
          <w:ilvl w:val="1"/>
          <w:numId w:val="18"/>
        </w:numPr>
        <w:rPr>
          <w:b/>
          <w:bCs/>
        </w:rPr>
      </w:pPr>
      <w:r w:rsidRPr="006350E6">
        <w:rPr>
          <w:b/>
          <w:bCs/>
        </w:rPr>
        <w:t xml:space="preserve">Endorsement </w:t>
      </w:r>
    </w:p>
    <w:p w:rsidR="00CE27DB" w:rsidRDefault="00CE27DB" w:rsidP="003A010B">
      <w:pPr>
        <w:numPr>
          <w:ilvl w:val="2"/>
          <w:numId w:val="18"/>
        </w:numPr>
      </w:pPr>
      <w:r>
        <w:t>Additional Beneficiary Annuity</w:t>
      </w:r>
      <w:r>
        <w:tab/>
      </w:r>
      <w:r>
        <w:tab/>
        <w:t>PRG_AN_ENDRS_BENEFRY</w:t>
      </w:r>
    </w:p>
    <w:p w:rsidR="00CE27DB" w:rsidRPr="00025CA4" w:rsidRDefault="00CE27DB" w:rsidP="003A010B">
      <w:pPr>
        <w:ind w:left="720"/>
        <w:rPr>
          <w:color w:val="FF0000"/>
        </w:rPr>
      </w:pPr>
      <w:r>
        <w:t xml:space="preserve">                                                                                                       </w:t>
      </w:r>
      <w:r w:rsidRPr="00025CA4">
        <w:rPr>
          <w:color w:val="FF0000"/>
        </w:rPr>
        <w:t xml:space="preserve"> SSSSS</w:t>
      </w:r>
    </w:p>
    <w:p w:rsidR="00CE27DB" w:rsidRPr="006350E6" w:rsidRDefault="00CE27DB" w:rsidP="003A010B">
      <w:pPr>
        <w:numPr>
          <w:ilvl w:val="1"/>
          <w:numId w:val="18"/>
        </w:numPr>
        <w:rPr>
          <w:b/>
          <w:bCs/>
        </w:rPr>
      </w:pPr>
      <w:r>
        <w:rPr>
          <w:b/>
          <w:bCs/>
        </w:rPr>
        <w:t>Processing</w:t>
      </w:r>
      <w:r w:rsidRPr="006350E6">
        <w:rPr>
          <w:b/>
          <w:bCs/>
        </w:rPr>
        <w:t xml:space="preserve"> </w:t>
      </w:r>
    </w:p>
    <w:p w:rsidR="00CE27DB" w:rsidRDefault="00CE27DB" w:rsidP="003A010B">
      <w:pPr>
        <w:ind w:left="720"/>
      </w:pPr>
      <w:r>
        <w:t xml:space="preserve">2.2.1  Periodic Repayment Process                        </w:t>
      </w:r>
      <w:r>
        <w:tab/>
        <w:t xml:space="preserve">PRG_AN_INSTAL_PAYT  </w:t>
      </w:r>
      <w:r w:rsidRPr="00025CA4">
        <w:rPr>
          <w:color w:val="0070C0"/>
        </w:rPr>
        <w:t>JJJ***</w:t>
      </w:r>
    </w:p>
    <w:p w:rsidR="00CE27DB" w:rsidRDefault="00CE27DB" w:rsidP="00AE376F">
      <w:pPr>
        <w:ind w:left="720"/>
      </w:pPr>
      <w:r>
        <w:t xml:space="preserve">2.2.2  Final Payment Process   </w:t>
      </w:r>
      <w:r>
        <w:tab/>
        <w:t xml:space="preserve">                     </w:t>
      </w:r>
      <w:r>
        <w:tab/>
        <w:t xml:space="preserve">PRG_AN_FINAL_PAYT   </w:t>
      </w:r>
      <w:r w:rsidRPr="00025CA4">
        <w:rPr>
          <w:color w:val="0070C0"/>
        </w:rPr>
        <w:t>JJJ***</w:t>
      </w:r>
    </w:p>
    <w:p w:rsidR="00CE27DB" w:rsidRDefault="00CE27DB" w:rsidP="007C48FB">
      <w:pPr>
        <w:ind w:left="720"/>
      </w:pPr>
      <w:r>
        <w:t xml:space="preserve">2.2.3  Guaranteed Benefits on Death                        </w:t>
      </w:r>
      <w:r>
        <w:tab/>
        <w:t xml:space="preserve">PRG_AN_GUARNTEE_PAYT </w:t>
      </w:r>
      <w:r w:rsidRPr="00025CA4">
        <w:rPr>
          <w:color w:val="0070C0"/>
        </w:rPr>
        <w:t>JJ**</w:t>
      </w:r>
    </w:p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Default="00CE27DB"/>
    <w:p w:rsidR="00CE27DB" w:rsidRPr="00AE2BFB" w:rsidRDefault="00CE27DB" w:rsidP="00244A10">
      <w:pPr>
        <w:rPr>
          <w:b/>
          <w:bCs/>
        </w:rPr>
      </w:pPr>
      <w:r w:rsidRPr="00AE2BFB">
        <w:rPr>
          <w:b/>
          <w:bCs/>
        </w:rPr>
        <w:t xml:space="preserve"> LIFE </w:t>
      </w:r>
      <w:r>
        <w:rPr>
          <w:b/>
          <w:bCs/>
        </w:rPr>
        <w:t xml:space="preserve">ACCOUNTS </w:t>
      </w:r>
      <w:r w:rsidRPr="00AE2BFB">
        <w:rPr>
          <w:b/>
          <w:bCs/>
        </w:rPr>
        <w:t xml:space="preserve">MENU </w:t>
      </w:r>
    </w:p>
    <w:p w:rsidR="00CE27DB" w:rsidRDefault="00CE27DB" w:rsidP="00244A10">
      <w:pPr>
        <w:numPr>
          <w:ilvl w:val="1"/>
          <w:numId w:val="1"/>
        </w:numPr>
      </w:pPr>
      <w:r>
        <w:t>3.1. Codes Masters setup</w:t>
      </w:r>
    </w:p>
    <w:p w:rsidR="00CE27DB" w:rsidRDefault="00CE27DB" w:rsidP="00244A10">
      <w:pPr>
        <w:numPr>
          <w:ilvl w:val="1"/>
          <w:numId w:val="1"/>
        </w:numPr>
      </w:pPr>
      <w:r>
        <w:t>3.2. General Ledger</w:t>
      </w:r>
    </w:p>
    <w:p w:rsidR="00CE27DB" w:rsidRDefault="00CE27DB" w:rsidP="00244A10">
      <w:pPr>
        <w:numPr>
          <w:ilvl w:val="1"/>
          <w:numId w:val="1"/>
        </w:numPr>
      </w:pPr>
      <w:r>
        <w:t>3.3. Receivable</w:t>
      </w:r>
    </w:p>
    <w:p w:rsidR="00CE27DB" w:rsidRDefault="00CE27DB" w:rsidP="00244A10">
      <w:pPr>
        <w:numPr>
          <w:ilvl w:val="1"/>
          <w:numId w:val="1"/>
        </w:numPr>
      </w:pPr>
      <w:r>
        <w:t>3.4. Payable</w:t>
      </w:r>
    </w:p>
    <w:p w:rsidR="00CE27DB" w:rsidRDefault="00CE27DB" w:rsidP="00244A10">
      <w:pPr>
        <w:numPr>
          <w:ilvl w:val="1"/>
          <w:numId w:val="1"/>
        </w:numPr>
      </w:pPr>
      <w:r>
        <w:t>3.5. Fixed Asset</w:t>
      </w:r>
    </w:p>
    <w:p w:rsidR="00CE27DB" w:rsidRDefault="00CE27DB" w:rsidP="00244A10">
      <w:r>
        <w:t xml:space="preserve"> </w:t>
      </w:r>
    </w:p>
    <w:p w:rsidR="00CE27DB" w:rsidRPr="00AE2BFB" w:rsidRDefault="00CE27DB" w:rsidP="00244A10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Codes </w:t>
      </w:r>
      <w:r w:rsidRPr="00AE2BFB">
        <w:rPr>
          <w:b/>
          <w:bCs/>
        </w:rPr>
        <w:t>Master Setup</w:t>
      </w:r>
    </w:p>
    <w:p w:rsidR="00CE27DB" w:rsidRDefault="00CE27DB" w:rsidP="00244A10">
      <w:pPr>
        <w:ind w:left="720"/>
      </w:pPr>
      <w:r>
        <w:t>3.1.1 Customer Class Code                            PRG_LI_CUST_CLASS</w:t>
      </w:r>
    </w:p>
    <w:p w:rsidR="00CE27DB" w:rsidRDefault="00CE27DB" w:rsidP="00244A10">
      <w:pPr>
        <w:ind w:left="720"/>
      </w:pPr>
      <w:r>
        <w:t>3.1.2 Customer Details Code</w:t>
      </w:r>
      <w:r>
        <w:tab/>
      </w:r>
      <w:r>
        <w:tab/>
      </w:r>
      <w:r>
        <w:tab/>
        <w:t>PRG_LI_CUST_DTL</w:t>
      </w:r>
    </w:p>
    <w:p w:rsidR="00CE27DB" w:rsidRDefault="00CE27DB" w:rsidP="00244A10">
      <w:pPr>
        <w:ind w:left="720"/>
      </w:pPr>
      <w:r>
        <w:t>3.1.3 Transaction Codes  **</w:t>
      </w:r>
      <w:r>
        <w:tab/>
      </w:r>
      <w:r>
        <w:tab/>
      </w:r>
      <w:r>
        <w:tab/>
        <w:t>PRG_LI_CODES</w:t>
      </w:r>
    </w:p>
    <w:p w:rsidR="00CE27DB" w:rsidRDefault="00CE27DB" w:rsidP="00244A10">
      <w:pPr>
        <w:ind w:left="720"/>
      </w:pPr>
      <w:r>
        <w:t>3.1.4 Currency Codes    **</w:t>
      </w:r>
      <w:r>
        <w:tab/>
      </w:r>
      <w:r>
        <w:tab/>
      </w:r>
      <w:r>
        <w:tab/>
        <w:t>PRG_LI_CODES</w:t>
      </w:r>
    </w:p>
    <w:p w:rsidR="00CE27DB" w:rsidRDefault="00CE27DB" w:rsidP="00244A10">
      <w:pPr>
        <w:ind w:left="720"/>
      </w:pPr>
      <w:r>
        <w:t>3.1.5 Exchange Rates   **</w:t>
      </w:r>
      <w:r>
        <w:tab/>
      </w:r>
      <w:r>
        <w:tab/>
      </w:r>
      <w:r>
        <w:tab/>
        <w:t xml:space="preserve">PRG_FIN_EXCH_RATES      </w:t>
      </w:r>
      <w:r w:rsidRPr="00625161">
        <w:rPr>
          <w:color w:val="0000FF"/>
        </w:rPr>
        <w:t>JJJJ***</w:t>
      </w:r>
    </w:p>
    <w:p w:rsidR="00CE27DB" w:rsidRDefault="00CE27DB" w:rsidP="00244A10">
      <w:pPr>
        <w:ind w:left="720"/>
      </w:pPr>
      <w:r>
        <w:t>3.1.6 Main Account Setup  **</w:t>
      </w:r>
      <w:r>
        <w:tab/>
      </w:r>
      <w:r>
        <w:tab/>
        <w:t xml:space="preserve">PRG_FIN_MAIN_ACCT_SETUP </w:t>
      </w:r>
      <w:r w:rsidRPr="00625161">
        <w:rPr>
          <w:color w:val="FF0000"/>
        </w:rPr>
        <w:t>SSS**</w:t>
      </w:r>
    </w:p>
    <w:p w:rsidR="00CE27DB" w:rsidRDefault="00CE27DB" w:rsidP="00244A10">
      <w:pPr>
        <w:ind w:left="720"/>
      </w:pPr>
      <w:r>
        <w:t>3.1.7 Sub Account Setup   **</w:t>
      </w:r>
      <w:r>
        <w:tab/>
      </w:r>
      <w:r>
        <w:tab/>
      </w:r>
      <w:r>
        <w:tab/>
        <w:t xml:space="preserve">PRG_FIN_SUB_ACCT_SETUP    </w:t>
      </w:r>
      <w:r w:rsidRPr="00625161">
        <w:rPr>
          <w:color w:val="FF0000"/>
        </w:rPr>
        <w:t>SSS***</w:t>
      </w:r>
    </w:p>
    <w:p w:rsidR="00CE27DB" w:rsidRDefault="00CE27DB" w:rsidP="00244A10">
      <w:pPr>
        <w:ind w:left="720"/>
      </w:pPr>
      <w:r>
        <w:t>3.1.8 Activity Codes  **</w:t>
      </w:r>
      <w:r>
        <w:tab/>
      </w:r>
      <w:r>
        <w:tab/>
      </w:r>
      <w:r>
        <w:tab/>
        <w:t xml:space="preserve">PRG_FIN_ACTVTY_CD_SETUP  </w:t>
      </w:r>
      <w:r w:rsidRPr="00625161">
        <w:rPr>
          <w:color w:val="0000FF"/>
        </w:rPr>
        <w:t>JJJJ***</w:t>
      </w:r>
    </w:p>
    <w:p w:rsidR="00CE27DB" w:rsidRDefault="00CE27DB" w:rsidP="00244A10">
      <w:pPr>
        <w:ind w:left="720"/>
      </w:pPr>
      <w:r>
        <w:t xml:space="preserve">3.1.9 Underwriting Code Xref to G/Ledger  **PRG_FIN_UNDW_ACCT_XREF  </w:t>
      </w:r>
      <w:r w:rsidRPr="00625161">
        <w:rPr>
          <w:color w:val="FF0000"/>
        </w:rPr>
        <w:t>SSS**</w:t>
      </w:r>
    </w:p>
    <w:p w:rsidR="00CE27DB" w:rsidRDefault="00CE27DB" w:rsidP="00244A10">
      <w:pPr>
        <w:ind w:left="720"/>
      </w:pPr>
      <w:r>
        <w:t>3.1.10 Budget Entry   **</w:t>
      </w:r>
      <w:r>
        <w:tab/>
      </w:r>
      <w:r>
        <w:tab/>
      </w:r>
      <w:r>
        <w:tab/>
        <w:t xml:space="preserve">PRG_FIN_BUDGET_ENTRY   </w:t>
      </w:r>
      <w:r w:rsidRPr="00625161">
        <w:rPr>
          <w:color w:val="0000FF"/>
        </w:rPr>
        <w:t>JJJJJ**</w:t>
      </w:r>
    </w:p>
    <w:p w:rsidR="00CE27DB" w:rsidRDefault="00CE27DB" w:rsidP="00244A10"/>
    <w:p w:rsidR="00CE27DB" w:rsidRPr="00AE2BFB" w:rsidRDefault="00CE27DB" w:rsidP="00DB031D">
      <w:pPr>
        <w:ind w:left="720"/>
        <w:rPr>
          <w:b/>
          <w:bCs/>
        </w:rPr>
      </w:pPr>
      <w:r>
        <w:rPr>
          <w:b/>
          <w:bCs/>
        </w:rPr>
        <w:t>3.2 General Ledger</w:t>
      </w:r>
    </w:p>
    <w:p w:rsidR="00CE27DB" w:rsidRDefault="00CE27DB" w:rsidP="00DB031D">
      <w:pPr>
        <w:ind w:left="1080"/>
      </w:pPr>
      <w:r>
        <w:t>3.2.1      General Ledger Transactions</w:t>
      </w:r>
    </w:p>
    <w:p w:rsidR="00CE27DB" w:rsidRDefault="00CE27DB" w:rsidP="00DB031D">
      <w:pPr>
        <w:ind w:left="1080"/>
      </w:pPr>
      <w:r>
        <w:t>3.2.2      General Ledger Processing</w:t>
      </w:r>
    </w:p>
    <w:p w:rsidR="00CE27DB" w:rsidRDefault="00CE27DB" w:rsidP="00DB031D">
      <w:pPr>
        <w:ind w:left="1080"/>
      </w:pPr>
      <w:r>
        <w:t>3.2.3      General Ledger Queries</w:t>
      </w:r>
    </w:p>
    <w:p w:rsidR="00CE27DB" w:rsidRDefault="00CE27DB" w:rsidP="00DB031D">
      <w:pPr>
        <w:ind w:left="1080"/>
      </w:pPr>
      <w:r>
        <w:t>3.2.4      General Ledger Reports</w:t>
      </w:r>
    </w:p>
    <w:p w:rsidR="00CE27DB" w:rsidRDefault="00CE27DB" w:rsidP="00244A10">
      <w:pPr>
        <w:ind w:left="1080"/>
      </w:pPr>
      <w:r>
        <w:t xml:space="preserve"> </w:t>
      </w:r>
    </w:p>
    <w:p w:rsidR="00CE27DB" w:rsidRPr="00EC3818" w:rsidRDefault="00CE27DB" w:rsidP="00DB031D">
      <w:pPr>
        <w:ind w:left="720"/>
        <w:rPr>
          <w:b/>
          <w:bCs/>
        </w:rPr>
      </w:pPr>
      <w:r>
        <w:rPr>
          <w:b/>
          <w:bCs/>
        </w:rPr>
        <w:t>3.2.1 General Ledger Transactions</w:t>
      </w:r>
    </w:p>
    <w:p w:rsidR="00CE27DB" w:rsidRDefault="00CE27DB" w:rsidP="00DB031D">
      <w:pPr>
        <w:ind w:left="1080"/>
      </w:pPr>
      <w:r>
        <w:t>3.2.1.1 Cash/Bank Receipts Entry   **</w:t>
      </w:r>
      <w:r>
        <w:tab/>
        <w:t xml:space="preserve">PRG_FIN_BANK_RECPT_ENTRY  </w:t>
      </w:r>
    </w:p>
    <w:p w:rsidR="00CE27DB" w:rsidRPr="00625161" w:rsidRDefault="00CE27DB" w:rsidP="00DB031D">
      <w:pPr>
        <w:ind w:left="1080"/>
        <w:rPr>
          <w:color w:val="0000FF"/>
        </w:rPr>
      </w:pPr>
      <w:r>
        <w:t xml:space="preserve">                                                                                </w:t>
      </w:r>
      <w:r w:rsidRPr="00625161">
        <w:rPr>
          <w:color w:val="0000FF"/>
        </w:rPr>
        <w:t>JJJJ***</w:t>
      </w:r>
    </w:p>
    <w:p w:rsidR="00CE27DB" w:rsidRDefault="00CE27DB" w:rsidP="00DB031D">
      <w:pPr>
        <w:ind w:left="1080"/>
      </w:pPr>
      <w:r>
        <w:t>3.2.1.2 Cash/Bank Payments entry   **    PRG_FIN_BANK_PAYMT_ENTRY</w:t>
      </w:r>
    </w:p>
    <w:p w:rsidR="00CE27DB" w:rsidRPr="00625161" w:rsidRDefault="00CE27DB" w:rsidP="00DB031D">
      <w:pPr>
        <w:ind w:left="1080"/>
        <w:rPr>
          <w:color w:val="0000FF"/>
        </w:rPr>
      </w:pPr>
      <w:r>
        <w:t xml:space="preserve">                                                                                 </w:t>
      </w:r>
      <w:r w:rsidRPr="00625161">
        <w:rPr>
          <w:color w:val="0000FF"/>
        </w:rPr>
        <w:t>JJJJ***</w:t>
      </w:r>
    </w:p>
    <w:p w:rsidR="00CE27DB" w:rsidRDefault="00CE27DB" w:rsidP="00DB031D">
      <w:pPr>
        <w:ind w:left="1080"/>
      </w:pPr>
      <w:r>
        <w:t>3.2.1.3 Journal Entry                     **        PRG_FIN_BANK_JV_ENTRY</w:t>
      </w:r>
    </w:p>
    <w:p w:rsidR="00CE27DB" w:rsidRPr="00625161" w:rsidRDefault="00CE27DB" w:rsidP="00DB031D">
      <w:pPr>
        <w:ind w:left="1080"/>
        <w:rPr>
          <w:color w:val="0000FF"/>
        </w:rPr>
      </w:pPr>
      <w:r>
        <w:t xml:space="preserve">                                                                                  </w:t>
      </w:r>
      <w:r w:rsidRPr="00625161">
        <w:rPr>
          <w:color w:val="0000FF"/>
        </w:rPr>
        <w:t>JJJJJ***</w:t>
      </w:r>
    </w:p>
    <w:p w:rsidR="00CE27DB" w:rsidRDefault="00CE27DB" w:rsidP="00DB031D">
      <w:pPr>
        <w:ind w:left="1080"/>
      </w:pPr>
      <w:r>
        <w:t>3.2.1.4 List of Transaction Details            PRG_FIN_TRS_DTL_LIST</w:t>
      </w:r>
    </w:p>
    <w:p w:rsidR="00CE27DB" w:rsidRPr="00625161" w:rsidRDefault="00CE27DB" w:rsidP="00DB031D">
      <w:pPr>
        <w:ind w:left="1080"/>
        <w:rPr>
          <w:color w:val="0000FF"/>
        </w:rPr>
      </w:pPr>
      <w:r>
        <w:t xml:space="preserve">                                                                                    </w:t>
      </w:r>
      <w:r w:rsidRPr="00625161">
        <w:rPr>
          <w:color w:val="0000FF"/>
        </w:rPr>
        <w:t>JJJJ***</w:t>
      </w:r>
    </w:p>
    <w:p w:rsidR="00CE27DB" w:rsidRDefault="00CE27DB" w:rsidP="00DB031D">
      <w:pPr>
        <w:ind w:left="1080"/>
      </w:pPr>
      <w:r>
        <w:t xml:space="preserve">3.2.1.5 List of Posted/UnpostedTransaction Details   </w:t>
      </w:r>
    </w:p>
    <w:p w:rsidR="00CE27DB" w:rsidRDefault="00CE27DB">
      <w:r>
        <w:t xml:space="preserve">                                                                            PRG_FIN_POST_UNPOST_LIST   </w:t>
      </w:r>
      <w:r w:rsidRPr="00625161">
        <w:rPr>
          <w:color w:val="0000FF"/>
        </w:rPr>
        <w:t>JJJJ***</w:t>
      </w:r>
    </w:p>
    <w:p w:rsidR="00CE27DB" w:rsidRDefault="00CE27DB" w:rsidP="005D6BBA">
      <w:pPr>
        <w:ind w:left="1080"/>
      </w:pPr>
    </w:p>
    <w:p w:rsidR="00CE27DB" w:rsidRPr="00EC3818" w:rsidRDefault="00CE27DB" w:rsidP="005D6BBA">
      <w:pPr>
        <w:ind w:left="720"/>
        <w:rPr>
          <w:b/>
          <w:bCs/>
        </w:rPr>
      </w:pPr>
      <w:r>
        <w:rPr>
          <w:b/>
          <w:bCs/>
        </w:rPr>
        <w:t>3.2.2 General Ledger Processing</w:t>
      </w:r>
    </w:p>
    <w:p w:rsidR="00CE27DB" w:rsidRDefault="00CE27DB" w:rsidP="005D6BBA">
      <w:pPr>
        <w:ind w:left="1080"/>
      </w:pPr>
      <w:r>
        <w:t xml:space="preserve">3.2.2.1 Transaction Processing  **           PRG_FIN_TRANS_PROCESS  </w:t>
      </w:r>
      <w:r w:rsidRPr="00625161">
        <w:rPr>
          <w:color w:val="FF0000"/>
        </w:rPr>
        <w:t>SSS***</w:t>
      </w:r>
    </w:p>
    <w:p w:rsidR="00CE27DB" w:rsidRDefault="00CE27DB" w:rsidP="005D6BBA">
      <w:pPr>
        <w:ind w:left="1080"/>
      </w:pPr>
      <w:r>
        <w:t xml:space="preserve">3.2.2.2 Allocation JV Processing  **        PRG_FIN_ALLOC_JV_PROCESS  </w:t>
      </w:r>
      <w:r w:rsidRPr="00625161">
        <w:rPr>
          <w:color w:val="FF0000"/>
        </w:rPr>
        <w:t>SSS**</w:t>
      </w:r>
    </w:p>
    <w:p w:rsidR="00CE27DB" w:rsidRDefault="00CE27DB" w:rsidP="005D6BBA">
      <w:pPr>
        <w:ind w:left="1080"/>
      </w:pPr>
      <w:r>
        <w:t xml:space="preserve">3.2.2.3 Month end Processing                   PRG_FIN_MONTHEND_PROCESS </w:t>
      </w:r>
      <w:r w:rsidRPr="00625161">
        <w:rPr>
          <w:color w:val="FF0000"/>
        </w:rPr>
        <w:t>SSS*</w:t>
      </w:r>
    </w:p>
    <w:p w:rsidR="00CE27DB" w:rsidRDefault="00CE27DB" w:rsidP="005D6BBA">
      <w:pPr>
        <w:ind w:left="1080"/>
      </w:pPr>
      <w:r>
        <w:t xml:space="preserve">3.2.2.4 Year end Processing                      PRG_FIN_YEAREND_PROCESS  </w:t>
      </w:r>
      <w:r w:rsidRPr="00625161">
        <w:rPr>
          <w:color w:val="FF0000"/>
        </w:rPr>
        <w:t>SSSS</w:t>
      </w:r>
    </w:p>
    <w:p w:rsidR="00CE27DB" w:rsidRDefault="00CE27DB" w:rsidP="005D6BBA">
      <w:pPr>
        <w:ind w:left="1080"/>
      </w:pPr>
      <w:r>
        <w:t xml:space="preserve">3.2.2.5 Month end Closing              </w:t>
      </w:r>
      <w:r>
        <w:tab/>
        <w:t xml:space="preserve"> PRG_FIN_MONTHEND_CLOSING  </w:t>
      </w:r>
      <w:r w:rsidRPr="00625161">
        <w:rPr>
          <w:color w:val="FF0000"/>
        </w:rPr>
        <w:t>SSS</w:t>
      </w:r>
    </w:p>
    <w:p w:rsidR="00CE27DB" w:rsidRDefault="00CE27DB" w:rsidP="00DD03C2">
      <w:pPr>
        <w:ind w:left="1080"/>
      </w:pPr>
      <w:r>
        <w:t>3.2.2.6 Year end Closing</w:t>
      </w:r>
      <w:r>
        <w:tab/>
      </w:r>
      <w:r>
        <w:tab/>
      </w:r>
      <w:r>
        <w:tab/>
        <w:t xml:space="preserve"> PRG_FIN_YEAREND_CLOSING    </w:t>
      </w:r>
      <w:r w:rsidRPr="00625161">
        <w:rPr>
          <w:color w:val="FF0000"/>
        </w:rPr>
        <w:t>SSSS</w:t>
      </w:r>
    </w:p>
    <w:p w:rsidR="00CE27DB" w:rsidRDefault="00CE27DB" w:rsidP="00DD03C2">
      <w:pPr>
        <w:ind w:left="1080"/>
      </w:pPr>
      <w:r>
        <w:t xml:space="preserve">3.2.2.4 Interest Generation  **                  PRG_FIN_INTRST_GENERATION  </w:t>
      </w:r>
      <w:r w:rsidRPr="00625161">
        <w:rPr>
          <w:color w:val="FF0000"/>
        </w:rPr>
        <w:t>SS**</w:t>
      </w:r>
    </w:p>
    <w:p w:rsidR="00CE27DB" w:rsidRDefault="00CE27DB" w:rsidP="00DD03C2">
      <w:pPr>
        <w:ind w:left="1080"/>
      </w:pPr>
      <w:r>
        <w:t>3.2.2.5 Managed Funds Extraction  **      PRG_FIN_MNG_FUND_EXTRACT</w:t>
      </w:r>
    </w:p>
    <w:p w:rsidR="00CE27DB" w:rsidRPr="00625161" w:rsidRDefault="00CE27DB" w:rsidP="00DD03C2">
      <w:pPr>
        <w:ind w:left="1080"/>
        <w:rPr>
          <w:color w:val="FF0000"/>
        </w:rPr>
      </w:pPr>
      <w:r>
        <w:t xml:space="preserve">                                                                                              </w:t>
      </w:r>
      <w:r w:rsidRPr="00625161">
        <w:rPr>
          <w:color w:val="FF0000"/>
        </w:rPr>
        <w:t>SSSS****</w:t>
      </w:r>
    </w:p>
    <w:p w:rsidR="00CE27DB" w:rsidRDefault="00CE27DB" w:rsidP="002100DE">
      <w:pPr>
        <w:ind w:left="1080"/>
      </w:pPr>
      <w:r>
        <w:t xml:space="preserve"> 3.2.2.5 Agency Commision Processing *   PRG_FIN_AGNT_COMM_EXTRACT</w:t>
      </w:r>
    </w:p>
    <w:p w:rsidR="00CE27DB" w:rsidRPr="00625161" w:rsidRDefault="00CE27DB" w:rsidP="002100DE">
      <w:pPr>
        <w:ind w:left="1080"/>
        <w:rPr>
          <w:color w:val="FF0000"/>
        </w:rPr>
      </w:pPr>
      <w:r>
        <w:t xml:space="preserve">                                                                                              </w:t>
      </w:r>
      <w:r w:rsidRPr="00625161">
        <w:rPr>
          <w:color w:val="FF0000"/>
        </w:rPr>
        <w:t>SSSS***</w:t>
      </w:r>
    </w:p>
    <w:p w:rsidR="00CE27DB" w:rsidRDefault="00CE27DB" w:rsidP="002100DE">
      <w:r>
        <w:t xml:space="preserve"> </w:t>
      </w:r>
    </w:p>
    <w:p w:rsidR="00CE27DB" w:rsidRDefault="00CE27DB" w:rsidP="00DD03C2"/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Pr="00EC3818" w:rsidRDefault="00CE27DB" w:rsidP="00DD03C2">
      <w:pPr>
        <w:ind w:left="720"/>
        <w:rPr>
          <w:b/>
          <w:bCs/>
        </w:rPr>
      </w:pPr>
      <w:r>
        <w:rPr>
          <w:b/>
          <w:bCs/>
        </w:rPr>
        <w:t>3.2.3 General Ledger Queries</w:t>
      </w:r>
    </w:p>
    <w:p w:rsidR="00CE27DB" w:rsidRDefault="00CE27DB" w:rsidP="00DD03C2">
      <w:pPr>
        <w:ind w:left="1080"/>
      </w:pPr>
      <w:r>
        <w:t xml:space="preserve">3.2.3.1 Account Balance query </w:t>
      </w:r>
      <w:r>
        <w:tab/>
      </w:r>
      <w:r>
        <w:tab/>
      </w:r>
      <w:r>
        <w:tab/>
        <w:t xml:space="preserve">PRG_FIN_ACCBAL_QUERY  </w:t>
      </w:r>
      <w:r w:rsidRPr="00625161">
        <w:rPr>
          <w:color w:val="0000FF"/>
        </w:rPr>
        <w:t>JJJJ</w:t>
      </w:r>
    </w:p>
    <w:p w:rsidR="00CE27DB" w:rsidRDefault="00CE27DB" w:rsidP="00DD03C2">
      <w:pPr>
        <w:ind w:left="1080"/>
      </w:pPr>
      <w:r>
        <w:t>3.2.3.2 Allocation JV Tracking</w:t>
      </w:r>
      <w:r>
        <w:tab/>
      </w:r>
      <w:r>
        <w:tab/>
      </w:r>
      <w:r>
        <w:tab/>
        <w:t xml:space="preserve">PRG_FIN_ALLOC_JV_TRACK  </w:t>
      </w:r>
    </w:p>
    <w:p w:rsidR="00CE27DB" w:rsidRPr="00625161" w:rsidRDefault="00CE27DB" w:rsidP="00DD03C2">
      <w:pPr>
        <w:ind w:left="1080"/>
        <w:rPr>
          <w:color w:val="0000FF"/>
        </w:rPr>
      </w:pPr>
      <w:r>
        <w:t xml:space="preserve">                                                                                                             </w:t>
      </w:r>
      <w:r w:rsidRPr="00625161">
        <w:rPr>
          <w:color w:val="0000FF"/>
        </w:rPr>
        <w:t xml:space="preserve"> JJJJ</w:t>
      </w:r>
    </w:p>
    <w:p w:rsidR="00CE27DB" w:rsidRDefault="00CE27DB" w:rsidP="00DD03C2">
      <w:pPr>
        <w:ind w:left="1080"/>
      </w:pPr>
    </w:p>
    <w:p w:rsidR="00CE27DB" w:rsidRPr="00EC3818" w:rsidRDefault="00CE27DB" w:rsidP="00CB4E57">
      <w:pPr>
        <w:ind w:left="720"/>
        <w:rPr>
          <w:b/>
          <w:bCs/>
        </w:rPr>
      </w:pPr>
      <w:r>
        <w:rPr>
          <w:b/>
          <w:bCs/>
        </w:rPr>
        <w:t>3.2.4 General Ledger Reports</w:t>
      </w:r>
    </w:p>
    <w:p w:rsidR="00CE27DB" w:rsidRDefault="00CE27DB" w:rsidP="00CB4E57">
      <w:pPr>
        <w:ind w:left="1080"/>
      </w:pPr>
      <w:r>
        <w:t>3.2.4.1 Bank/Cash Book Details</w:t>
      </w:r>
      <w:r>
        <w:tab/>
      </w:r>
      <w:r>
        <w:tab/>
      </w:r>
      <w:r>
        <w:tab/>
        <w:t xml:space="preserve">PRG_FIN_CASHBOOK_DTLS  </w:t>
      </w:r>
      <w:r w:rsidRPr="00625161">
        <w:rPr>
          <w:color w:val="0000FF"/>
        </w:rPr>
        <w:t>JJJ</w:t>
      </w:r>
    </w:p>
    <w:p w:rsidR="00CE27DB" w:rsidRDefault="00CE27DB" w:rsidP="00CB4E57">
      <w:pPr>
        <w:ind w:left="1080"/>
      </w:pPr>
      <w:r>
        <w:t>3.2.4.2 Bank/Cash Position</w:t>
      </w:r>
      <w:r>
        <w:tab/>
      </w:r>
      <w:r>
        <w:tab/>
        <w:t xml:space="preserve">            PRG_FIN_CASHBK_PPOSITION  </w:t>
      </w:r>
    </w:p>
    <w:p w:rsidR="00CE27DB" w:rsidRPr="00625161" w:rsidRDefault="00CE27DB" w:rsidP="00CB4E57">
      <w:pPr>
        <w:ind w:left="1080"/>
        <w:rPr>
          <w:color w:val="0000FF"/>
        </w:rPr>
      </w:pPr>
      <w:r>
        <w:t xml:space="preserve">                                                                                                                                  </w:t>
      </w:r>
      <w:r w:rsidRPr="00625161">
        <w:rPr>
          <w:color w:val="0000FF"/>
        </w:rPr>
        <w:t>JJJ</w:t>
      </w:r>
    </w:p>
    <w:p w:rsidR="00CE27DB" w:rsidRDefault="00CE27DB" w:rsidP="00CB4E57">
      <w:pPr>
        <w:ind w:left="1080"/>
      </w:pPr>
      <w:r>
        <w:t xml:space="preserve">3.2.4.3 General Ledger Details List (Main Acct) PRG_FIN_GLEDGER_DTLS   </w:t>
      </w:r>
      <w:r w:rsidRPr="00625161">
        <w:rPr>
          <w:color w:val="0000FF"/>
        </w:rPr>
        <w:t>JJJ</w:t>
      </w:r>
    </w:p>
    <w:p w:rsidR="00CE27DB" w:rsidRDefault="00CE27DB" w:rsidP="00CB4E57">
      <w:pPr>
        <w:ind w:left="1080"/>
      </w:pPr>
      <w:r>
        <w:t>3.2.4.4 Sub Ledger Detail List</w:t>
      </w:r>
      <w:r>
        <w:tab/>
      </w:r>
      <w:r>
        <w:tab/>
      </w:r>
      <w:r>
        <w:tab/>
        <w:t xml:space="preserve">PRG_FIN_SUBLEDG_DTLS   </w:t>
      </w:r>
      <w:r w:rsidRPr="00625161">
        <w:rPr>
          <w:color w:val="0000FF"/>
        </w:rPr>
        <w:t>JJJJ</w:t>
      </w:r>
    </w:p>
    <w:p w:rsidR="00CE27DB" w:rsidRDefault="00CE27DB" w:rsidP="00CB4E57">
      <w:pPr>
        <w:ind w:left="1080"/>
      </w:pPr>
      <w:r>
        <w:t>3.2.4.5 Main Account Trial Balance</w:t>
      </w:r>
      <w:r>
        <w:tab/>
      </w:r>
      <w:r>
        <w:tab/>
        <w:t xml:space="preserve">PRG_FIN_MAIN_TBAL        </w:t>
      </w:r>
      <w:r w:rsidRPr="00625161">
        <w:rPr>
          <w:color w:val="0000FF"/>
        </w:rPr>
        <w:t xml:space="preserve"> JJJJ</w:t>
      </w:r>
    </w:p>
    <w:p w:rsidR="00CE27DB" w:rsidRDefault="00CE27DB" w:rsidP="00CB4E57">
      <w:pPr>
        <w:ind w:left="1080"/>
      </w:pPr>
      <w:r>
        <w:t>3.2.4.6 Sub Account Trial Balance</w:t>
      </w:r>
      <w:r>
        <w:tab/>
      </w:r>
      <w:r>
        <w:tab/>
        <w:t xml:space="preserve">PRG_FIN_SUB_TBAL            </w:t>
      </w:r>
      <w:r w:rsidRPr="00625161">
        <w:rPr>
          <w:color w:val="0000FF"/>
        </w:rPr>
        <w:t>JJJJ</w:t>
      </w:r>
    </w:p>
    <w:p w:rsidR="00CE27DB" w:rsidRDefault="00CE27DB" w:rsidP="00CB4E57">
      <w:pPr>
        <w:ind w:left="1080"/>
      </w:pPr>
      <w:r>
        <w:t xml:space="preserve">3.2.4.7 Main Account Trial Balance by Brch/Dept PRG_FIN_MAIN_TBAL-DEPT </w:t>
      </w:r>
    </w:p>
    <w:p w:rsidR="00CE27DB" w:rsidRPr="00625161" w:rsidRDefault="00CE27DB" w:rsidP="00CB4E57">
      <w:pPr>
        <w:ind w:left="1080"/>
        <w:rPr>
          <w:color w:val="0000FF"/>
        </w:rPr>
      </w:pPr>
      <w:r>
        <w:t xml:space="preserve">                                                                                                                                 </w:t>
      </w:r>
      <w:r w:rsidRPr="00625161">
        <w:rPr>
          <w:color w:val="0000FF"/>
        </w:rPr>
        <w:t>JJJJJ</w:t>
      </w:r>
    </w:p>
    <w:p w:rsidR="00CE27DB" w:rsidRDefault="00CE27DB" w:rsidP="007E1C2B">
      <w:pPr>
        <w:ind w:left="1080"/>
      </w:pPr>
      <w:r>
        <w:t>3.2.4.8 Income and Expense Statement</w:t>
      </w:r>
      <w:r>
        <w:tab/>
      </w:r>
      <w:r>
        <w:tab/>
        <w:t xml:space="preserve">PRG_FIN_IN_EXP_STMT    </w:t>
      </w:r>
      <w:r w:rsidRPr="00625161">
        <w:rPr>
          <w:color w:val="FF0000"/>
        </w:rPr>
        <w:t>SSSSS</w:t>
      </w:r>
    </w:p>
    <w:p w:rsidR="00CE27DB" w:rsidRDefault="00CE27DB" w:rsidP="007E1C2B">
      <w:pPr>
        <w:ind w:left="1080"/>
      </w:pPr>
      <w:r>
        <w:t>3.2.4.9 Budget Variance Report</w:t>
      </w:r>
      <w:r>
        <w:tab/>
      </w:r>
      <w:r>
        <w:tab/>
      </w:r>
      <w:r>
        <w:tab/>
        <w:t xml:space="preserve">PRG_FIN_BGT_VAR_REP   </w:t>
      </w:r>
      <w:r w:rsidRPr="00625161">
        <w:rPr>
          <w:color w:val="FF0000"/>
        </w:rPr>
        <w:t>SSSS</w:t>
      </w:r>
    </w:p>
    <w:p w:rsidR="00CE27DB" w:rsidRDefault="00CE27DB" w:rsidP="007E1C2B">
      <w:pPr>
        <w:ind w:left="1080"/>
      </w:pPr>
      <w:r>
        <w:t>3.2.4.10 Balance Sheet</w:t>
      </w:r>
      <w:r>
        <w:tab/>
      </w:r>
      <w:r>
        <w:tab/>
      </w:r>
      <w:r>
        <w:tab/>
      </w:r>
      <w:r>
        <w:tab/>
        <w:t xml:space="preserve">PRG_FIN_BAL_SHEET        </w:t>
      </w:r>
      <w:r w:rsidRPr="00625161">
        <w:rPr>
          <w:color w:val="FF0000"/>
        </w:rPr>
        <w:t>SSSS</w:t>
      </w:r>
    </w:p>
    <w:p w:rsidR="00CE27DB" w:rsidRDefault="00CE27DB" w:rsidP="007E1C2B">
      <w:pPr>
        <w:ind w:left="1080"/>
      </w:pPr>
      <w:r>
        <w:t>3.2.4.11 Schedule to Balance Sheet</w:t>
      </w:r>
      <w:r>
        <w:tab/>
      </w:r>
      <w:r>
        <w:tab/>
        <w:t xml:space="preserve">PRG_FIN_BAL_SHEET_SCHD </w:t>
      </w:r>
    </w:p>
    <w:p w:rsidR="00CE27DB" w:rsidRPr="00625161" w:rsidRDefault="00CE27DB" w:rsidP="007E1C2B">
      <w:pPr>
        <w:ind w:left="1080"/>
        <w:rPr>
          <w:color w:val="FF0000"/>
        </w:rPr>
      </w:pPr>
      <w:r>
        <w:t xml:space="preserve">                                                                                                                             </w:t>
      </w:r>
      <w:r w:rsidRPr="00625161">
        <w:rPr>
          <w:color w:val="FF0000"/>
        </w:rPr>
        <w:t>SSSS</w:t>
      </w:r>
    </w:p>
    <w:p w:rsidR="00CE27DB" w:rsidRDefault="00CE27DB" w:rsidP="007E1C2B">
      <w:pPr>
        <w:ind w:left="1080"/>
      </w:pPr>
      <w:r>
        <w:t>3.2.4.12 Schedule to Income and Expenses Statement</w:t>
      </w:r>
    </w:p>
    <w:p w:rsidR="00CE27DB" w:rsidRDefault="00CE27DB" w:rsidP="007E1C2B">
      <w:pPr>
        <w:ind w:left="1080"/>
      </w:pPr>
      <w:r>
        <w:t xml:space="preserve">                                                                PRG_FIN_IN_EXP_STMT_SCHD   </w:t>
      </w:r>
      <w:r w:rsidRPr="00625161">
        <w:rPr>
          <w:color w:val="FF0000"/>
        </w:rPr>
        <w:t>SSSS</w:t>
      </w:r>
    </w:p>
    <w:p w:rsidR="00CE27DB" w:rsidRDefault="00CE27DB" w:rsidP="007E1C2B">
      <w:pPr>
        <w:ind w:left="1080"/>
      </w:pPr>
      <w:r>
        <w:t xml:space="preserve">3.2.4.13 </w:t>
      </w:r>
      <w:r w:rsidRPr="007E1C2B">
        <w:rPr>
          <w:b/>
          <w:bCs/>
        </w:rPr>
        <w:t>Financial Report Grouping Entry</w:t>
      </w:r>
    </w:p>
    <w:p w:rsidR="00CE27DB" w:rsidRDefault="00CE27DB" w:rsidP="007E1C2B">
      <w:pPr>
        <w:ind w:left="1080"/>
      </w:pPr>
      <w:r>
        <w:t xml:space="preserve">               Statement of Income and Expense Grouping</w:t>
      </w:r>
    </w:p>
    <w:p w:rsidR="00CE27DB" w:rsidRDefault="00CE27DB" w:rsidP="007E1C2B">
      <w:pPr>
        <w:ind w:left="1080"/>
      </w:pPr>
      <w:r>
        <w:t xml:space="preserve">                                                       PRG_FIN_IN_EXP_GRP_ENTRY    </w:t>
      </w:r>
      <w:r w:rsidRPr="00625161">
        <w:rPr>
          <w:color w:val="FF0000"/>
        </w:rPr>
        <w:t>SSSSS</w:t>
      </w:r>
    </w:p>
    <w:p w:rsidR="00CE27DB" w:rsidRDefault="00CE27DB" w:rsidP="005D212F">
      <w:pPr>
        <w:ind w:left="1080"/>
      </w:pPr>
      <w:r>
        <w:t xml:space="preserve">                Balance Sheet Grouping     PRG_FIN_BALSHEET_GRP_ENTRY  </w:t>
      </w:r>
      <w:r w:rsidRPr="00625161">
        <w:rPr>
          <w:color w:val="FF0000"/>
        </w:rPr>
        <w:t>SSSS</w:t>
      </w:r>
    </w:p>
    <w:p w:rsidR="00CE27DB" w:rsidRDefault="00CE27DB" w:rsidP="007E1C2B">
      <w:pPr>
        <w:ind w:left="1080"/>
      </w:pPr>
    </w:p>
    <w:p w:rsidR="00CE27DB" w:rsidRDefault="00CE27DB" w:rsidP="007E1C2B">
      <w:pPr>
        <w:ind w:left="1080"/>
      </w:pPr>
    </w:p>
    <w:p w:rsidR="00CE27DB" w:rsidRDefault="00CE27DB" w:rsidP="00CB4E57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Pr="00FD60F1" w:rsidRDefault="00CE27DB" w:rsidP="00DD03C2">
      <w:pPr>
        <w:ind w:left="1080"/>
        <w:rPr>
          <w:b/>
          <w:bCs/>
          <w:sz w:val="28"/>
          <w:szCs w:val="28"/>
        </w:rPr>
      </w:pPr>
    </w:p>
    <w:p w:rsidR="00CE27DB" w:rsidRPr="00FD60F1" w:rsidRDefault="00CE27DB" w:rsidP="00DD03C2">
      <w:pPr>
        <w:ind w:left="1080"/>
        <w:rPr>
          <w:b/>
          <w:bCs/>
          <w:sz w:val="28"/>
          <w:szCs w:val="28"/>
        </w:rPr>
      </w:pPr>
      <w:r w:rsidRPr="00FD60F1">
        <w:rPr>
          <w:b/>
          <w:bCs/>
          <w:sz w:val="28"/>
          <w:szCs w:val="28"/>
        </w:rPr>
        <w:t>INDIVIDUAL LIFE TABLES</w:t>
      </w: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  <w:r>
        <w:t>1. Codes Table                                                        TBIL_LIFE_CODES</w:t>
      </w:r>
    </w:p>
    <w:p w:rsidR="00CE27DB" w:rsidRDefault="00CE27DB" w:rsidP="00DD03C2">
      <w:pPr>
        <w:ind w:left="1080"/>
      </w:pPr>
      <w:r>
        <w:t>2. Customer Category                                            TBIL_CUST_CAT</w:t>
      </w:r>
    </w:p>
    <w:p w:rsidR="00CE27DB" w:rsidRDefault="00CE27DB" w:rsidP="00DD03C2">
      <w:pPr>
        <w:ind w:left="1080"/>
      </w:pPr>
      <w:r>
        <w:t>3. Customer Details                                               TBIL_CUST_DETAIL</w:t>
      </w:r>
    </w:p>
    <w:p w:rsidR="00CE27DB" w:rsidRDefault="00CE27DB" w:rsidP="00DD03C2">
      <w:pPr>
        <w:ind w:left="1080"/>
      </w:pPr>
      <w:r>
        <w:t xml:space="preserve">4. Insured Class                                                      TBIL_INS_CLASS </w:t>
      </w:r>
    </w:p>
    <w:p w:rsidR="00CE27DB" w:rsidRDefault="00CE27DB" w:rsidP="00DD03C2">
      <w:pPr>
        <w:ind w:left="1080"/>
      </w:pPr>
      <w:r>
        <w:t>5. Insured Detail                                                    TBIL_INS_DETAIL</w:t>
      </w:r>
    </w:p>
    <w:p w:rsidR="00CE27DB" w:rsidRDefault="00CE27DB" w:rsidP="00DD03C2">
      <w:pPr>
        <w:ind w:left="1080"/>
      </w:pPr>
      <w:r>
        <w:t>6. Agency Codes                                                    TBIL_AGENCY_CD</w:t>
      </w:r>
    </w:p>
    <w:p w:rsidR="00CE27DB" w:rsidRDefault="00CE27DB" w:rsidP="00DD03C2">
      <w:pPr>
        <w:ind w:left="1080"/>
      </w:pPr>
      <w:r>
        <w:t>7. Agency Rates                                                    TBIL_AGENCY_COMM_RATE</w:t>
      </w:r>
    </w:p>
    <w:p w:rsidR="00CE27DB" w:rsidRDefault="00CE27DB" w:rsidP="00DD03C2">
      <w:pPr>
        <w:ind w:left="1080"/>
      </w:pPr>
      <w:r>
        <w:t xml:space="preserve">8. Brokers Commission Rates          </w:t>
      </w:r>
      <w:r>
        <w:tab/>
      </w:r>
      <w:r>
        <w:tab/>
        <w:t>TBIL_BRK_COMM_RATE</w:t>
      </w:r>
    </w:p>
    <w:p w:rsidR="00CE27DB" w:rsidRDefault="00CE27DB" w:rsidP="00DD03C2">
      <w:pPr>
        <w:ind w:left="1080"/>
      </w:pPr>
      <w:r>
        <w:t>9. Agency Premium Production Budget                TBIL_AGCY_PREM_BUDGT</w:t>
      </w:r>
    </w:p>
    <w:p w:rsidR="00CE27DB" w:rsidRDefault="00CE27DB" w:rsidP="00DD03C2">
      <w:pPr>
        <w:ind w:left="1080"/>
      </w:pPr>
      <w:r>
        <w:t>10. Marketers Commission Details                         TBIL_AGENCY_COMM_DTLS</w:t>
      </w:r>
    </w:p>
    <w:p w:rsidR="00CE27DB" w:rsidRDefault="00CE27DB" w:rsidP="00DD03C2">
      <w:pPr>
        <w:ind w:left="1080"/>
      </w:pPr>
      <w:r>
        <w:t>11. Product Category                                              TBIL_PRODUCT_CAT</w:t>
      </w:r>
    </w:p>
    <w:p w:rsidR="00CE27DB" w:rsidRDefault="00CE27DB" w:rsidP="00DD03C2">
      <w:pPr>
        <w:ind w:left="1080"/>
      </w:pPr>
      <w:r>
        <w:t>12. Product Details                                                 TBIL_PRODUCT_DETL</w:t>
      </w:r>
    </w:p>
    <w:p w:rsidR="00CE27DB" w:rsidRDefault="00CE27DB" w:rsidP="00DD03C2">
      <w:pPr>
        <w:ind w:left="1080"/>
      </w:pPr>
      <w:r>
        <w:t>13. Cover Details                                                  TBIL_COVER_DET</w:t>
      </w:r>
    </w:p>
    <w:p w:rsidR="00CE27DB" w:rsidRDefault="00CE27DB" w:rsidP="00DD03C2">
      <w:pPr>
        <w:ind w:left="1080"/>
      </w:pPr>
      <w:r>
        <w:t>14. Plan Master                                                     TBIL_PLAN_MAST</w:t>
      </w:r>
    </w:p>
    <w:p w:rsidR="00CE27DB" w:rsidRDefault="00CE27DB" w:rsidP="00A136A3">
      <w:pPr>
        <w:ind w:left="1080"/>
      </w:pPr>
      <w:r>
        <w:t xml:space="preserve">     15 Policy Details                                                   TBIL_POLICY_DET</w:t>
      </w:r>
    </w:p>
    <w:p w:rsidR="00CE27DB" w:rsidRDefault="00CE27DB" w:rsidP="00A136A3">
      <w:pPr>
        <w:ind w:left="1080"/>
      </w:pPr>
      <w:r>
        <w:t xml:space="preserve">     16 Policy Premium Informtn                               TBIL_POLICY _PREM_INFO</w:t>
      </w:r>
    </w:p>
    <w:p w:rsidR="00CE27DB" w:rsidRDefault="00CE27DB" w:rsidP="006972ED">
      <w:pPr>
        <w:ind w:left="1080"/>
      </w:pPr>
      <w:r>
        <w:t xml:space="preserve">     17 Policy Additional Premium                            TBIL_POLICY _ADD_PREM</w:t>
      </w:r>
    </w:p>
    <w:p w:rsidR="00CE27DB" w:rsidRDefault="00CE27DB" w:rsidP="00A136A3">
      <w:pPr>
        <w:ind w:left="1080"/>
      </w:pPr>
      <w:r>
        <w:t xml:space="preserve">     18 Policy Beneficiary                                           TBIL_POLICY _BENEFRY</w:t>
      </w:r>
    </w:p>
    <w:p w:rsidR="00CE27DB" w:rsidRDefault="00CE27DB" w:rsidP="00A40ED5">
      <w:pPr>
        <w:ind w:left="1080"/>
      </w:pPr>
      <w:r>
        <w:t xml:space="preserve">     19 Policy Premium  Details                              TBIL_POLICY _PREM_DETAILS</w:t>
      </w:r>
    </w:p>
    <w:p w:rsidR="00CE27DB" w:rsidRDefault="00CE27DB" w:rsidP="00A40ED5">
      <w:pPr>
        <w:ind w:left="1080"/>
      </w:pPr>
      <w:r>
        <w:t xml:space="preserve">     20 Policy Charge Details                                TBIL_POLICY _CHG_DTLS</w:t>
      </w:r>
    </w:p>
    <w:p w:rsidR="00CE27DB" w:rsidRDefault="00CE27DB" w:rsidP="00A40ED5">
      <w:pPr>
        <w:ind w:left="1080"/>
      </w:pPr>
      <w:r>
        <w:t xml:space="preserve">     21 Policy Medical Illness                               TBIL_POLICY _ILLNESS</w:t>
      </w:r>
    </w:p>
    <w:p w:rsidR="00CE27DB" w:rsidRDefault="00CE27DB" w:rsidP="00A40ED5">
      <w:pPr>
        <w:ind w:left="1080"/>
      </w:pPr>
      <w:r>
        <w:t xml:space="preserve">     22 Policy Medical Examination                     TBIL_POLICY _MEDIC_EXAM</w:t>
      </w:r>
    </w:p>
    <w:p w:rsidR="00CE27DB" w:rsidRDefault="00CE27DB" w:rsidP="00A136A3">
      <w:pPr>
        <w:ind w:left="1080"/>
      </w:pPr>
    </w:p>
    <w:p w:rsidR="00CE27DB" w:rsidRDefault="00CE27DB" w:rsidP="00A136A3">
      <w:pPr>
        <w:ind w:left="1080"/>
      </w:pPr>
      <w:r>
        <w:t>23 Policy Medical                                                 TBIL_POLICY _MEDIC</w:t>
      </w:r>
    </w:p>
    <w:p w:rsidR="00CE27DB" w:rsidRDefault="00CE27DB" w:rsidP="00DD03C2">
      <w:pPr>
        <w:ind w:left="1080"/>
      </w:pPr>
      <w:r>
        <w:t>24 Underwriting Codes file                                  TBIL_UNDWRTG_CODES</w:t>
      </w:r>
    </w:p>
    <w:p w:rsidR="00CE27DB" w:rsidRDefault="00CE27DB" w:rsidP="00DD03C2">
      <w:pPr>
        <w:ind w:left="1080"/>
      </w:pPr>
      <w:r>
        <w:t>25. Medical Exam Standard Details                     TBIL_MEDIC_EXAM_DTLS</w:t>
      </w:r>
    </w:p>
    <w:p w:rsidR="00CE27DB" w:rsidRDefault="00CE27DB" w:rsidP="00DD03C2">
      <w:pPr>
        <w:ind w:left="1080"/>
      </w:pPr>
      <w:r>
        <w:t>26 Treaty Proportion File                                     TBIL_TREATY_PROPTN</w:t>
      </w:r>
    </w:p>
    <w:p w:rsidR="00CE27DB" w:rsidRDefault="00CE27DB" w:rsidP="00FB22F2">
      <w:pPr>
        <w:ind w:left="1080"/>
      </w:pPr>
      <w:r>
        <w:t>27 Endorsement Details                                       TBIL_ENDORSE_DET</w:t>
      </w:r>
    </w:p>
    <w:p w:rsidR="00CE27DB" w:rsidRDefault="00CE27DB" w:rsidP="00FB22F2">
      <w:pPr>
        <w:ind w:left="1080"/>
      </w:pPr>
      <w:r>
        <w:t>28 Endorsement Premium                                    TBIL_ENDORSE _PREM</w:t>
      </w:r>
    </w:p>
    <w:p w:rsidR="00CE27DB" w:rsidRDefault="00CE27DB" w:rsidP="00FB22F2">
      <w:pPr>
        <w:ind w:left="1080"/>
      </w:pPr>
      <w:r>
        <w:t>29 Endorsement Beneficiary                                TBIL_ENDORSE _BENEFRY</w:t>
      </w: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  <w:r>
        <w:t>30 Premium Rate Table                                        TBIL_PREM_RATE</w:t>
      </w:r>
    </w:p>
    <w:p w:rsidR="00CE27DB" w:rsidRDefault="00CE27DB" w:rsidP="00EC0764">
      <w:pPr>
        <w:ind w:left="1080"/>
      </w:pPr>
      <w:r>
        <w:t>31 Prem Rate Type Codes                                    TBIL_RATE_TYPE_CODES</w:t>
      </w: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  <w:r>
        <w:t>32. Claims Reported                                             TBIL_CLAIM_REPTED</w:t>
      </w:r>
    </w:p>
    <w:p w:rsidR="00CE27DB" w:rsidRDefault="00CE27DB" w:rsidP="00DD03C2">
      <w:pPr>
        <w:ind w:left="1080"/>
      </w:pPr>
      <w:r>
        <w:t>33  Claims Paid                                                     TBIL_CLAIM_PAID</w:t>
      </w:r>
    </w:p>
    <w:p w:rsidR="00CE27DB" w:rsidRDefault="00CE27DB" w:rsidP="00CA2A64">
      <w:pPr>
        <w:ind w:left="1080"/>
      </w:pPr>
      <w:r>
        <w:t>34 Loans Disbursed Details                                  TBIL_LOAN_DISBURSE</w:t>
      </w:r>
    </w:p>
    <w:p w:rsidR="00CE27DB" w:rsidRDefault="00CE27DB" w:rsidP="00CA2A64">
      <w:pPr>
        <w:ind w:left="1080"/>
      </w:pPr>
      <w:r>
        <w:t>35 Loans Repaid  Details                                      TBIL_LOAN_REPAID</w:t>
      </w:r>
    </w:p>
    <w:p w:rsidR="00CE27DB" w:rsidRDefault="00CE27DB" w:rsidP="002100DE">
      <w:pPr>
        <w:ind w:left="1080"/>
      </w:pPr>
      <w:r>
        <w:t>36 Investment Charge Details                              TBIL_INV_CHG_TAB</w:t>
      </w:r>
    </w:p>
    <w:p w:rsidR="00CE27DB" w:rsidRDefault="00CE27DB" w:rsidP="002100DE">
      <w:pPr>
        <w:ind w:left="1080"/>
      </w:pPr>
      <w:r>
        <w:t>37 Interest Rates                                                    TBIL_INTREST_RATE</w:t>
      </w:r>
    </w:p>
    <w:p w:rsidR="00CE27DB" w:rsidRDefault="00CE27DB" w:rsidP="002100DE">
      <w:pPr>
        <w:ind w:left="1080"/>
      </w:pPr>
      <w:r>
        <w:t>38 Loan Interest Rates                                           TBIL_LOAN_INTREST</w:t>
      </w:r>
    </w:p>
    <w:p w:rsidR="00CE27DB" w:rsidRDefault="00CE27DB" w:rsidP="00CA2A64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Default="00CE27DB" w:rsidP="00B265C8">
      <w:pPr>
        <w:ind w:left="1080"/>
        <w:rPr>
          <w:b/>
          <w:bCs/>
          <w:sz w:val="28"/>
          <w:szCs w:val="28"/>
        </w:rPr>
      </w:pPr>
    </w:p>
    <w:p w:rsidR="00CE27DB" w:rsidRPr="00FD60F1" w:rsidRDefault="00CE27DB" w:rsidP="00B265C8">
      <w:pPr>
        <w:ind w:left="1080"/>
        <w:rPr>
          <w:b/>
          <w:bCs/>
          <w:sz w:val="28"/>
          <w:szCs w:val="28"/>
        </w:rPr>
      </w:pPr>
    </w:p>
    <w:p w:rsidR="00CE27DB" w:rsidRPr="00FD60F1" w:rsidRDefault="00CE27DB" w:rsidP="00B265C8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</w:t>
      </w:r>
      <w:r w:rsidRPr="00FD60F1">
        <w:rPr>
          <w:b/>
          <w:bCs/>
          <w:sz w:val="28"/>
          <w:szCs w:val="28"/>
        </w:rPr>
        <w:t xml:space="preserve"> LIFE TABLES</w:t>
      </w:r>
    </w:p>
    <w:p w:rsidR="00CE27DB" w:rsidRDefault="00CE27DB" w:rsidP="00B265C8">
      <w:pPr>
        <w:ind w:left="1080"/>
      </w:pPr>
    </w:p>
    <w:p w:rsidR="00CE27DB" w:rsidRDefault="00CE27DB" w:rsidP="00B265C8">
      <w:pPr>
        <w:ind w:left="1080"/>
      </w:pPr>
    </w:p>
    <w:p w:rsidR="00CE27DB" w:rsidRDefault="00CE27DB" w:rsidP="00B265C8">
      <w:pPr>
        <w:ind w:left="1080"/>
      </w:pPr>
      <w:r>
        <w:t>1. Codes Table                                                        TBIL_LIFE_CODES</w:t>
      </w:r>
    </w:p>
    <w:p w:rsidR="00CE27DB" w:rsidRDefault="00CE27DB" w:rsidP="00B265C8">
      <w:pPr>
        <w:ind w:left="1080"/>
      </w:pPr>
      <w:r>
        <w:t>2. Customer Category                                            TBIL_CUST_CAT</w:t>
      </w:r>
    </w:p>
    <w:p w:rsidR="00CE27DB" w:rsidRDefault="00CE27DB" w:rsidP="00B265C8">
      <w:pPr>
        <w:ind w:left="1080"/>
      </w:pPr>
      <w:r>
        <w:t>3. Customer Details                                               TBIL_CUST_DETAIL</w:t>
      </w:r>
    </w:p>
    <w:p w:rsidR="00CE27DB" w:rsidRDefault="00CE27DB" w:rsidP="00B265C8">
      <w:pPr>
        <w:ind w:left="1080"/>
      </w:pPr>
      <w:r>
        <w:t xml:space="preserve">4. Insured Class                                                      TBIL_INS_CLASS </w:t>
      </w:r>
    </w:p>
    <w:p w:rsidR="00CE27DB" w:rsidRDefault="00CE27DB" w:rsidP="00B265C8">
      <w:pPr>
        <w:ind w:left="1080"/>
      </w:pPr>
      <w:r>
        <w:t>5. Insured Detail                                                    TBIL_INS_DETAIL</w:t>
      </w:r>
    </w:p>
    <w:p w:rsidR="00CE27DB" w:rsidRDefault="00CE27DB" w:rsidP="00B265C8">
      <w:pPr>
        <w:ind w:left="1080"/>
      </w:pPr>
      <w:r>
        <w:t>6. Product Category                                               TBIL_PRODUCT_CAT</w:t>
      </w:r>
    </w:p>
    <w:p w:rsidR="00CE27DB" w:rsidRDefault="00CE27DB" w:rsidP="00B265C8">
      <w:pPr>
        <w:ind w:left="1080"/>
      </w:pPr>
      <w:r>
        <w:t>7 Product Details                                                 TBIL_PRODUCT_DETL</w:t>
      </w:r>
    </w:p>
    <w:p w:rsidR="00CE27DB" w:rsidRDefault="00CE27DB" w:rsidP="00B265C8">
      <w:pPr>
        <w:ind w:left="1080"/>
      </w:pPr>
      <w:r>
        <w:t>8. Cover Details                                                  TBIL_COVER_DET</w:t>
      </w:r>
    </w:p>
    <w:p w:rsidR="00CE27DB" w:rsidRDefault="00CE27DB" w:rsidP="001D0361">
      <w:pPr>
        <w:ind w:left="1080"/>
      </w:pPr>
      <w:r>
        <w:t xml:space="preserve">9. Brokers Commission Rates          </w:t>
      </w:r>
      <w:r>
        <w:tab/>
      </w:r>
      <w:r>
        <w:tab/>
        <w:t>TBIL_BRK_COMM_RATE</w:t>
      </w:r>
    </w:p>
    <w:p w:rsidR="00CE27DB" w:rsidRDefault="00CE27DB" w:rsidP="00B265C8">
      <w:pPr>
        <w:ind w:left="1080"/>
      </w:pPr>
      <w:r>
        <w:t>10. Policy Details                                                   TBIL_POLICY_DET</w:t>
      </w:r>
    </w:p>
    <w:p w:rsidR="00CE27DB" w:rsidRDefault="00CE27DB" w:rsidP="00B265C8">
      <w:pPr>
        <w:ind w:left="1080"/>
      </w:pPr>
      <w:r>
        <w:t>11. Policy Premium                                               TBIL_POLICY _PREM</w:t>
      </w:r>
    </w:p>
    <w:p w:rsidR="00CE27DB" w:rsidRDefault="00CE27DB" w:rsidP="006972ED">
      <w:pPr>
        <w:ind w:left="1080"/>
      </w:pPr>
      <w:r>
        <w:t>12.Policy Additional Premium                            TBIL_POLICY _ADD_PREM</w:t>
      </w:r>
    </w:p>
    <w:p w:rsidR="00CE27DB" w:rsidRDefault="00CE27DB" w:rsidP="00B265C8">
      <w:pPr>
        <w:ind w:left="1080"/>
      </w:pPr>
      <w:r>
        <w:t>13. Policy Members                                              TBGL_POLICY _MEMBER</w:t>
      </w:r>
    </w:p>
    <w:p w:rsidR="00CE27DB" w:rsidRDefault="00CE27DB" w:rsidP="00525D8F">
      <w:pPr>
        <w:ind w:left="1080"/>
      </w:pPr>
      <w:r>
        <w:t>14a Policy Premium  Details                               TBIL_POLICY _PREM_DETAILS</w:t>
      </w:r>
    </w:p>
    <w:p w:rsidR="00CE27DB" w:rsidRDefault="00CE27DB" w:rsidP="00525D8F">
      <w:pPr>
        <w:ind w:firstLine="720"/>
      </w:pPr>
      <w:r>
        <w:t xml:space="preserve">      14b Policy Charge Details                                   TBIL_POLICY _CHG_DTLS</w:t>
      </w:r>
    </w:p>
    <w:p w:rsidR="00CE27DB" w:rsidRDefault="00CE27DB" w:rsidP="00525D8F">
      <w:pPr>
        <w:ind w:left="1080"/>
      </w:pPr>
      <w:r>
        <w:t>14cPolicy Medical Illness                                   TBIL_POLICY _ILLNESS</w:t>
      </w:r>
    </w:p>
    <w:p w:rsidR="00CE27DB" w:rsidRDefault="00CE27DB" w:rsidP="00525D8F">
      <w:pPr>
        <w:ind w:left="1080"/>
      </w:pPr>
      <w:r>
        <w:t xml:space="preserve"> 14d Policy Medical Examination                       TBIL_POLICY _MEDIC_EXAM</w:t>
      </w:r>
    </w:p>
    <w:p w:rsidR="00CE27DB" w:rsidRDefault="00CE27DB" w:rsidP="00525D8F">
      <w:pPr>
        <w:ind w:left="1080"/>
      </w:pPr>
    </w:p>
    <w:p w:rsidR="00CE27DB" w:rsidRDefault="00CE27DB" w:rsidP="00B265C8">
      <w:pPr>
        <w:ind w:left="1080"/>
      </w:pPr>
    </w:p>
    <w:p w:rsidR="00CE27DB" w:rsidRDefault="00CE27DB" w:rsidP="00F75E53">
      <w:pPr>
        <w:ind w:left="1080"/>
      </w:pPr>
      <w:r>
        <w:t>15. Underwriting Codes file                                  TBIL_UNDWRTG_CODES</w:t>
      </w:r>
    </w:p>
    <w:p w:rsidR="00CE27DB" w:rsidRDefault="00CE27DB" w:rsidP="00F75E53">
      <w:pPr>
        <w:ind w:left="1080"/>
      </w:pPr>
      <w:r>
        <w:t>16. Treaty Proportion File                                     TBGL_TREATY_PROPTN</w:t>
      </w:r>
    </w:p>
    <w:p w:rsidR="00CE27DB" w:rsidRDefault="00CE27DB" w:rsidP="00F75E53">
      <w:pPr>
        <w:ind w:left="1080"/>
      </w:pPr>
      <w:r>
        <w:t>17. Endorsement Details                                       TBGL_ENDORSE_DET</w:t>
      </w:r>
    </w:p>
    <w:p w:rsidR="00CE27DB" w:rsidRDefault="00CE27DB" w:rsidP="00F75E53">
      <w:pPr>
        <w:ind w:left="1080"/>
      </w:pPr>
      <w:r>
        <w:t>18. Endorsement Premium                                    TBGL_ENDORSE _PREM</w:t>
      </w:r>
    </w:p>
    <w:p w:rsidR="00CE27DB" w:rsidRDefault="00CE27DB" w:rsidP="00F75E53">
      <w:pPr>
        <w:ind w:left="1080"/>
      </w:pPr>
      <w:r>
        <w:t>19. Endorsement Members                                    TBGL_ENDORSE _MEMBER</w:t>
      </w:r>
    </w:p>
    <w:p w:rsidR="00CE27DB" w:rsidRDefault="00CE27DB" w:rsidP="00DD03C2">
      <w:pPr>
        <w:ind w:left="1080"/>
      </w:pPr>
      <w:r>
        <w:t>20. Debit Note                                                      TBGL_DEBIT_NOTE</w:t>
      </w:r>
    </w:p>
    <w:p w:rsidR="00CE27DB" w:rsidRDefault="00CE27DB" w:rsidP="00F75E53">
      <w:pPr>
        <w:ind w:left="1080"/>
      </w:pPr>
      <w:r>
        <w:t>21 Premium Rate Table                                        TBIL_PREM_RATE</w:t>
      </w:r>
    </w:p>
    <w:p w:rsidR="00CE27DB" w:rsidRDefault="00CE27DB" w:rsidP="00F75E53">
      <w:pPr>
        <w:ind w:left="1080"/>
      </w:pPr>
      <w:r>
        <w:t>22. Claims Reported                                             TBGL_CLAIM_REPTED</w:t>
      </w:r>
    </w:p>
    <w:p w:rsidR="00CE27DB" w:rsidRDefault="00CE27DB" w:rsidP="00F75E53">
      <w:pPr>
        <w:ind w:left="1080"/>
      </w:pPr>
      <w:r>
        <w:t>23  Claims Paid                                                     TBGL_CLAIM_PAID</w:t>
      </w:r>
    </w:p>
    <w:p w:rsidR="00CE27DB" w:rsidRDefault="00CE27DB" w:rsidP="00DD03C2">
      <w:pPr>
        <w:ind w:left="1080"/>
      </w:pPr>
    </w:p>
    <w:p w:rsidR="00CE27DB" w:rsidRDefault="00CE27DB" w:rsidP="00DD03C2">
      <w:pPr>
        <w:ind w:left="1080"/>
      </w:pPr>
    </w:p>
    <w:p w:rsidR="00CE27DB" w:rsidRPr="00FD60F1" w:rsidRDefault="00CE27DB" w:rsidP="00CC3EED">
      <w:pPr>
        <w:ind w:left="1080"/>
        <w:rPr>
          <w:b/>
          <w:bCs/>
          <w:sz w:val="28"/>
          <w:szCs w:val="28"/>
        </w:rPr>
      </w:pPr>
    </w:p>
    <w:p w:rsidR="00CE27DB" w:rsidRPr="00FD60F1" w:rsidRDefault="00CE27DB" w:rsidP="00CC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FD60F1">
        <w:rPr>
          <w:b/>
          <w:bCs/>
          <w:sz w:val="28"/>
          <w:szCs w:val="28"/>
        </w:rPr>
        <w:t xml:space="preserve">LIFE </w:t>
      </w:r>
      <w:r>
        <w:rPr>
          <w:b/>
          <w:bCs/>
          <w:sz w:val="28"/>
          <w:szCs w:val="28"/>
        </w:rPr>
        <w:t xml:space="preserve">ACCOUNT </w:t>
      </w:r>
      <w:r w:rsidRPr="00FD60F1">
        <w:rPr>
          <w:b/>
          <w:bCs/>
          <w:sz w:val="28"/>
          <w:szCs w:val="28"/>
        </w:rPr>
        <w:t>TABLES</w:t>
      </w:r>
    </w:p>
    <w:p w:rsidR="00CE27DB" w:rsidRDefault="00CE27DB" w:rsidP="00CC3EED">
      <w:pPr>
        <w:ind w:left="1080"/>
      </w:pPr>
    </w:p>
    <w:p w:rsidR="00CE27DB" w:rsidRDefault="00CE27DB" w:rsidP="00CC3EED">
      <w:pPr>
        <w:ind w:left="1080"/>
      </w:pPr>
    </w:p>
    <w:p w:rsidR="00CE27DB" w:rsidRDefault="00CE27DB" w:rsidP="00CC3EED">
      <w:pPr>
        <w:ind w:left="1080"/>
      </w:pPr>
      <w:r>
        <w:t xml:space="preserve">1. Codes Table   </w:t>
      </w:r>
    </w:p>
    <w:p w:rsidR="00CE27DB" w:rsidRDefault="00CE27DB" w:rsidP="00CC3EED">
      <w:pPr>
        <w:ind w:left="1080"/>
      </w:pPr>
      <w:r>
        <w:t xml:space="preserve">              (Customer, Trabs code, Currency)        TBIL_LIFE_CODES</w:t>
      </w:r>
    </w:p>
    <w:p w:rsidR="00CE27DB" w:rsidRDefault="00CE27DB" w:rsidP="00CC3EED">
      <w:pPr>
        <w:ind w:left="1080"/>
      </w:pPr>
      <w:r>
        <w:t>2. Exchange Rate Table                                        TBFN_EXCH_RATE</w:t>
      </w:r>
    </w:p>
    <w:p w:rsidR="00CE27DB" w:rsidRDefault="00CE27DB" w:rsidP="00CC3EED">
      <w:pPr>
        <w:ind w:left="1080"/>
      </w:pPr>
      <w:r>
        <w:t>3. Chart of Accounts                                             TBFN_ACCT_CODES</w:t>
      </w:r>
    </w:p>
    <w:p w:rsidR="00CE27DB" w:rsidRDefault="00CE27DB" w:rsidP="00CC3EED">
      <w:pPr>
        <w:ind w:left="1080"/>
      </w:pPr>
      <w:r>
        <w:t xml:space="preserve">4. Transaction file                                                TBFN_TRANS_FILE </w:t>
      </w:r>
    </w:p>
    <w:p w:rsidR="00CE27DB" w:rsidRDefault="00CE27DB" w:rsidP="00CC3EED">
      <w:pPr>
        <w:ind w:left="1080"/>
      </w:pPr>
      <w:r>
        <w:t>5. Ledger Details                                                   TBFN_GL_MASTER</w:t>
      </w:r>
    </w:p>
    <w:p w:rsidR="00CE27DB" w:rsidRDefault="00CE27DB" w:rsidP="00CC3EED">
      <w:pPr>
        <w:ind w:left="1080"/>
      </w:pPr>
      <w:r>
        <w:t>6.  General Ledger Master                                    TBFN_AGENCY_CD</w:t>
      </w:r>
    </w:p>
    <w:p w:rsidR="00CE27DB" w:rsidRDefault="00CE27DB" w:rsidP="00CC3EED">
      <w:pPr>
        <w:ind w:left="1080"/>
      </w:pPr>
      <w:r>
        <w:t>7. GL Budget File                                                TBFN_GL_BUDGET</w:t>
      </w:r>
    </w:p>
    <w:p w:rsidR="00CE27DB" w:rsidRDefault="00CE27DB" w:rsidP="00CC3EED">
      <w:pPr>
        <w:ind w:left="1080"/>
      </w:pPr>
      <w:r>
        <w:t>8. Allocation Transactions                                   TBFN_ALLOC_DETAIL</w:t>
      </w:r>
    </w:p>
    <w:p w:rsidR="00CE27DB" w:rsidRDefault="00CE27DB" w:rsidP="00CC3EED">
      <w:pPr>
        <w:ind w:left="1080"/>
      </w:pPr>
      <w:r>
        <w:t>9. GL Cross Ref Table                                         TBFN_XREF_MASTER</w:t>
      </w:r>
    </w:p>
    <w:p w:rsidR="00CE27DB" w:rsidRDefault="00CE27DB" w:rsidP="00CC3EED">
      <w:pPr>
        <w:ind w:left="1080"/>
      </w:pPr>
      <w:r>
        <w:t>10 Revenue Chart of Acct Grouping                    TBFN_REV_GRP</w:t>
      </w:r>
    </w:p>
    <w:p w:rsidR="00CE27DB" w:rsidRDefault="00CE27DB" w:rsidP="00A25914">
      <w:pPr>
        <w:ind w:left="1080"/>
      </w:pPr>
      <w:r>
        <w:t>11 Balance Sheet Grouping                                  TBFN_BAL_GRP</w:t>
      </w:r>
    </w:p>
    <w:p w:rsidR="00CE27DB" w:rsidRDefault="00CE27DB" w:rsidP="00CC3EED">
      <w:pPr>
        <w:ind w:left="1080"/>
      </w:pPr>
      <w:r>
        <w:t>12. Investment Details                                          TBFN_INVEST_DET</w:t>
      </w:r>
    </w:p>
    <w:p w:rsidR="00CE27DB" w:rsidRDefault="00CE27DB" w:rsidP="00CC3EED">
      <w:pPr>
        <w:ind w:left="1080"/>
      </w:pPr>
      <w:r>
        <w:t>13 Debtors Master                                               TBFN_DEBTOR_MAST</w:t>
      </w:r>
    </w:p>
    <w:p w:rsidR="00CE27DB" w:rsidRDefault="00CE27DB" w:rsidP="00CC3EED">
      <w:pPr>
        <w:ind w:left="1080"/>
      </w:pPr>
      <w:r>
        <w:t>14 Agency Commission Table                            TBFN_AGENCY_COMM</w:t>
      </w:r>
    </w:p>
    <w:p w:rsidR="00CE27DB" w:rsidRDefault="00CE27DB" w:rsidP="00CC3EED">
      <w:pPr>
        <w:ind w:left="1080"/>
      </w:pPr>
      <w:r>
        <w:t>15 Creditor Trans Entry                                       TBFN_CREDITOR_TRANS</w:t>
      </w:r>
    </w:p>
    <w:p w:rsidR="00CE27DB" w:rsidRDefault="00CE27DB" w:rsidP="00CC3EED">
      <w:pPr>
        <w:ind w:left="1080"/>
      </w:pPr>
      <w:r>
        <w:t>16 Creditor Master file                                        TBFN_CREDITOR_MAST</w:t>
      </w:r>
    </w:p>
    <w:p w:rsidR="00CE27DB" w:rsidRDefault="00CE27DB" w:rsidP="00CC3EED">
      <w:pPr>
        <w:ind w:left="1080"/>
      </w:pPr>
      <w:r>
        <w:t xml:space="preserve"> </w:t>
      </w:r>
    </w:p>
    <w:p w:rsidR="00CE27DB" w:rsidRDefault="00CE27DB" w:rsidP="00CC3EED">
      <w:pPr>
        <w:ind w:left="1080"/>
      </w:pPr>
    </w:p>
    <w:p w:rsidR="00CE27DB" w:rsidRPr="00854674" w:rsidRDefault="00CE27DB" w:rsidP="00CC3EED">
      <w:pPr>
        <w:ind w:left="1080"/>
        <w:rPr>
          <w:b/>
          <w:bCs/>
        </w:rPr>
      </w:pPr>
      <w:r w:rsidRPr="00854674">
        <w:rPr>
          <w:b/>
          <w:bCs/>
        </w:rPr>
        <w:t>ANNUITY TABLES</w:t>
      </w:r>
    </w:p>
    <w:p w:rsidR="00CE27DB" w:rsidRDefault="00CE27DB" w:rsidP="00854674">
      <w:pPr>
        <w:ind w:left="1080"/>
      </w:pPr>
    </w:p>
    <w:p w:rsidR="00CE27DB" w:rsidRDefault="00CE27DB" w:rsidP="00854674">
      <w:pPr>
        <w:ind w:left="1080"/>
      </w:pPr>
      <w:r>
        <w:t>1. Codes Table                                                        TBIL_LIFE_CODES</w:t>
      </w:r>
    </w:p>
    <w:p w:rsidR="00CE27DB" w:rsidRDefault="00CE27DB" w:rsidP="00854674">
      <w:pPr>
        <w:ind w:left="1080"/>
      </w:pPr>
      <w:r>
        <w:t>2. Customer Category                                            TBIL_CUST_CAT</w:t>
      </w:r>
    </w:p>
    <w:p w:rsidR="00CE27DB" w:rsidRDefault="00CE27DB" w:rsidP="00854674">
      <w:pPr>
        <w:ind w:left="1080"/>
      </w:pPr>
      <w:r>
        <w:t>3. Customer Details                                               TBIL_CUST_DETAIL</w:t>
      </w:r>
    </w:p>
    <w:p w:rsidR="00CE27DB" w:rsidRDefault="00CE27DB" w:rsidP="00854674">
      <w:pPr>
        <w:ind w:left="1080"/>
      </w:pPr>
      <w:r>
        <w:t xml:space="preserve">4. Insured Class                                                      TBIL_INS_CLASS </w:t>
      </w:r>
    </w:p>
    <w:p w:rsidR="00CE27DB" w:rsidRDefault="00CE27DB" w:rsidP="00854674">
      <w:pPr>
        <w:ind w:left="1080"/>
      </w:pPr>
      <w:r>
        <w:t>5. Insured Detail                                                    TBIL_INS_DETAIL</w:t>
      </w:r>
    </w:p>
    <w:p w:rsidR="00CE27DB" w:rsidRDefault="00CE27DB" w:rsidP="00854674">
      <w:pPr>
        <w:ind w:left="1080"/>
      </w:pPr>
      <w:r>
        <w:t xml:space="preserve"> 6. Product Category                                               TBIL_PRODUCT_CAT</w:t>
      </w:r>
    </w:p>
    <w:p w:rsidR="00CE27DB" w:rsidRDefault="00CE27DB" w:rsidP="00854674">
      <w:pPr>
        <w:ind w:left="1080"/>
      </w:pPr>
      <w:r>
        <w:t>7 Product Details                                                   TBIL_PRODUCT_DETL</w:t>
      </w:r>
    </w:p>
    <w:p w:rsidR="00CE27DB" w:rsidRDefault="00CE27DB" w:rsidP="00854674">
      <w:pPr>
        <w:ind w:left="1080"/>
      </w:pPr>
      <w:r>
        <w:t>8 Quotation Details                                                TBAN_QUOTATN_DET</w:t>
      </w:r>
    </w:p>
    <w:p w:rsidR="00CE27DB" w:rsidRDefault="00CE27DB" w:rsidP="00854674">
      <w:pPr>
        <w:ind w:left="1080"/>
      </w:pPr>
      <w:r>
        <w:t>9 Quotation Premium                                           TBAN_QUOTATN _PREM</w:t>
      </w:r>
    </w:p>
    <w:p w:rsidR="00CE27DB" w:rsidRDefault="00CE27DB" w:rsidP="00854674">
      <w:pPr>
        <w:ind w:left="1080"/>
      </w:pPr>
      <w:r>
        <w:t>10 Quotation Beneficiary                                     TBAN_QUOTATN _BENEFRY</w:t>
      </w:r>
    </w:p>
    <w:p w:rsidR="00CE27DB" w:rsidRDefault="00CE27DB" w:rsidP="00147CC2">
      <w:pPr>
        <w:ind w:left="1080"/>
      </w:pPr>
      <w:r>
        <w:t>11 Premium Rate Table                                        TBIL_PREM_RATE</w:t>
      </w:r>
    </w:p>
    <w:p w:rsidR="00CE27DB" w:rsidRDefault="00CE27DB" w:rsidP="00147CC2">
      <w:pPr>
        <w:ind w:left="1080"/>
      </w:pPr>
      <w:r>
        <w:t>12 Annuity Payment Details                                 TBAN_PAY_DETL</w:t>
      </w:r>
    </w:p>
    <w:p w:rsidR="00CE27DB" w:rsidRDefault="00CE27DB" w:rsidP="00854674">
      <w:pPr>
        <w:ind w:left="1080"/>
      </w:pPr>
      <w:r>
        <w:t xml:space="preserve"> </w:t>
      </w:r>
    </w:p>
    <w:p w:rsidR="00CE27DB" w:rsidRDefault="00CE27DB" w:rsidP="00854674">
      <w:pPr>
        <w:ind w:left="1080"/>
        <w:rPr>
          <w:b/>
          <w:bCs/>
          <w:sz w:val="32"/>
          <w:szCs w:val="32"/>
        </w:rPr>
      </w:pPr>
    </w:p>
    <w:p w:rsidR="00CE27DB" w:rsidRDefault="00CE27DB" w:rsidP="00746BC3">
      <w:pPr>
        <w:ind w:left="1080"/>
      </w:pPr>
    </w:p>
    <w:p w:rsidR="00CE27DB" w:rsidRPr="00854674" w:rsidRDefault="00CE27DB" w:rsidP="00746BC3">
      <w:pPr>
        <w:rPr>
          <w:b/>
          <w:bCs/>
        </w:rPr>
      </w:pPr>
      <w:r>
        <w:rPr>
          <w:b/>
          <w:bCs/>
        </w:rPr>
        <w:t>ADMIN</w:t>
      </w:r>
      <w:r w:rsidRPr="00854674">
        <w:rPr>
          <w:b/>
          <w:bCs/>
        </w:rPr>
        <w:t xml:space="preserve"> TABLES</w:t>
      </w:r>
    </w:p>
    <w:p w:rsidR="00CE27DB" w:rsidRDefault="00CE27DB" w:rsidP="00746BC3"/>
    <w:p w:rsidR="00CE27DB" w:rsidRDefault="00CE27DB" w:rsidP="00746BC3">
      <w:pPr>
        <w:pStyle w:val="ListParagraph"/>
      </w:pPr>
      <w:r>
        <w:t xml:space="preserve">      1. Underwriting System Gen. Numbers Table  TBIL_UNDW_SYS_GEN_NUMB</w:t>
      </w:r>
    </w:p>
    <w:p w:rsidR="00CE27DB" w:rsidRDefault="00CE27DB" w:rsidP="00746BC3">
      <w:pPr>
        <w:ind w:left="360"/>
      </w:pPr>
      <w:r>
        <w:t xml:space="preserve">            2.  Accounts  System Gen. Numbers Table  TBIL_ACCT_SYS_GEN_NUMB</w:t>
      </w:r>
    </w:p>
    <w:p w:rsidR="00CE27DB" w:rsidRDefault="00CE27DB" w:rsidP="00746BC3">
      <w:pPr>
        <w:ind w:left="1080"/>
      </w:pPr>
      <w:r>
        <w:t xml:space="preserve"> </w:t>
      </w:r>
    </w:p>
    <w:p w:rsidR="00CE27DB" w:rsidRDefault="00CE27DB" w:rsidP="00854674">
      <w:pPr>
        <w:ind w:left="1080"/>
        <w:rPr>
          <w:b/>
          <w:bCs/>
          <w:sz w:val="32"/>
          <w:szCs w:val="32"/>
        </w:rPr>
      </w:pPr>
    </w:p>
    <w:p w:rsidR="00CE27DB" w:rsidRDefault="00CE27DB" w:rsidP="00854674">
      <w:pPr>
        <w:ind w:left="1080"/>
        <w:rPr>
          <w:b/>
          <w:bCs/>
          <w:sz w:val="32"/>
          <w:szCs w:val="32"/>
        </w:rPr>
      </w:pPr>
    </w:p>
    <w:p w:rsidR="00CE27DB" w:rsidRDefault="00CE27DB" w:rsidP="00854674">
      <w:pPr>
        <w:ind w:left="1080"/>
        <w:rPr>
          <w:b/>
          <w:bCs/>
          <w:sz w:val="32"/>
          <w:szCs w:val="32"/>
        </w:rPr>
      </w:pPr>
    </w:p>
    <w:p w:rsidR="00CE27DB" w:rsidRPr="004579BB" w:rsidRDefault="00CE27DB" w:rsidP="004579BB">
      <w:pPr>
        <w:ind w:left="1080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</w:p>
    <w:sectPr w:rsidR="00CE27DB" w:rsidRPr="004579BB" w:rsidSect="00BF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951"/>
    <w:multiLevelType w:val="multilevel"/>
    <w:tmpl w:val="CE1A4E6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">
    <w:nsid w:val="092C1549"/>
    <w:multiLevelType w:val="multilevel"/>
    <w:tmpl w:val="A28C7AD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2">
    <w:nsid w:val="127B1A92"/>
    <w:multiLevelType w:val="multilevel"/>
    <w:tmpl w:val="11787580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3">
    <w:nsid w:val="175D75EE"/>
    <w:multiLevelType w:val="hybridMultilevel"/>
    <w:tmpl w:val="83A836F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9DF2677"/>
    <w:multiLevelType w:val="multilevel"/>
    <w:tmpl w:val="A192D5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5">
    <w:nsid w:val="1A817456"/>
    <w:multiLevelType w:val="multilevel"/>
    <w:tmpl w:val="D6EA70A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6">
    <w:nsid w:val="1C3D7538"/>
    <w:multiLevelType w:val="multilevel"/>
    <w:tmpl w:val="6D163BD2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862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cs="Times New Roman" w:hint="default"/>
      </w:rPr>
    </w:lvl>
  </w:abstractNum>
  <w:abstractNum w:abstractNumId="7">
    <w:nsid w:val="2A2A3A18"/>
    <w:multiLevelType w:val="multilevel"/>
    <w:tmpl w:val="A192D5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>
    <w:nsid w:val="2DD911A6"/>
    <w:multiLevelType w:val="multilevel"/>
    <w:tmpl w:val="11787580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9">
    <w:nsid w:val="3D761885"/>
    <w:multiLevelType w:val="hybridMultilevel"/>
    <w:tmpl w:val="A6AE0AE2"/>
    <w:lvl w:ilvl="0" w:tplc="E0DAC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F0438E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545A77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96A0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DDF466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E18C75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618190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E502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8C0CA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0">
    <w:nsid w:val="40BA538B"/>
    <w:multiLevelType w:val="multilevel"/>
    <w:tmpl w:val="675A53AA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1">
    <w:nsid w:val="54CA0115"/>
    <w:multiLevelType w:val="multilevel"/>
    <w:tmpl w:val="EA2EA7F0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870" w:hanging="480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ind w:left="150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cs="Times New Roman" w:hint="default"/>
      </w:rPr>
    </w:lvl>
  </w:abstractNum>
  <w:abstractNum w:abstractNumId="12">
    <w:nsid w:val="5BB61380"/>
    <w:multiLevelType w:val="hybridMultilevel"/>
    <w:tmpl w:val="812C09EE"/>
    <w:lvl w:ilvl="0" w:tplc="C63A10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C2D7C7A"/>
    <w:multiLevelType w:val="multilevel"/>
    <w:tmpl w:val="361C521A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tabs>
          <w:tab w:val="num" w:pos="870"/>
        </w:tabs>
        <w:ind w:left="870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500"/>
        </w:tabs>
        <w:ind w:left="15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90"/>
        </w:tabs>
        <w:ind w:left="189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30"/>
        </w:tabs>
        <w:ind w:left="30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0"/>
        </w:tabs>
        <w:ind w:left="417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1800"/>
      </w:pPr>
      <w:rPr>
        <w:rFonts w:cs="Times New Roman" w:hint="default"/>
      </w:rPr>
    </w:lvl>
  </w:abstractNum>
  <w:abstractNum w:abstractNumId="14">
    <w:nsid w:val="5D0717E2"/>
    <w:multiLevelType w:val="multilevel"/>
    <w:tmpl w:val="F3C8D77A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862" w:hanging="480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ind w:left="148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cs="Times New Roman" w:hint="default"/>
      </w:rPr>
    </w:lvl>
  </w:abstractNum>
  <w:abstractNum w:abstractNumId="15">
    <w:nsid w:val="64BF3C29"/>
    <w:multiLevelType w:val="multilevel"/>
    <w:tmpl w:val="60C6E46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6">
    <w:nsid w:val="78A2353F"/>
    <w:multiLevelType w:val="hybridMultilevel"/>
    <w:tmpl w:val="4EAA33F8"/>
    <w:lvl w:ilvl="0" w:tplc="B72ED3A0">
      <w:start w:val="3"/>
      <w:numFmt w:val="bullet"/>
      <w:lvlText w:val="-"/>
      <w:lvlJc w:val="left"/>
      <w:pPr>
        <w:ind w:left="2265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2985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145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305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7">
    <w:nsid w:val="7D88316B"/>
    <w:multiLevelType w:val="multilevel"/>
    <w:tmpl w:val="1C6A71E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tabs>
          <w:tab w:val="num" w:pos="990"/>
        </w:tabs>
        <w:ind w:left="99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00"/>
        </w:tabs>
        <w:ind w:left="15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90"/>
        </w:tabs>
        <w:ind w:left="189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30"/>
        </w:tabs>
        <w:ind w:left="30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0"/>
        </w:tabs>
        <w:ind w:left="417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1800"/>
      </w:pPr>
      <w:rPr>
        <w:rFonts w:cs="Times New Roman" w:hint="default"/>
      </w:rPr>
    </w:lvl>
  </w:abstractNum>
  <w:abstractNum w:abstractNumId="18">
    <w:nsid w:val="7FB775CD"/>
    <w:multiLevelType w:val="multilevel"/>
    <w:tmpl w:val="2FE27D9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2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18"/>
  </w:num>
  <w:num w:numId="10">
    <w:abstractNumId w:val="17"/>
  </w:num>
  <w:num w:numId="11">
    <w:abstractNumId w:val="13"/>
  </w:num>
  <w:num w:numId="12">
    <w:abstractNumId w:val="0"/>
  </w:num>
  <w:num w:numId="13">
    <w:abstractNumId w:val="16"/>
  </w:num>
  <w:num w:numId="14">
    <w:abstractNumId w:val="6"/>
  </w:num>
  <w:num w:numId="15">
    <w:abstractNumId w:val="11"/>
  </w:num>
  <w:num w:numId="16">
    <w:abstractNumId w:val="14"/>
  </w:num>
  <w:num w:numId="17">
    <w:abstractNumId w:val="15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10AD"/>
    <w:rsid w:val="00025CA4"/>
    <w:rsid w:val="00060938"/>
    <w:rsid w:val="000871D8"/>
    <w:rsid w:val="000B6550"/>
    <w:rsid w:val="000E5B2E"/>
    <w:rsid w:val="00103E95"/>
    <w:rsid w:val="001065A7"/>
    <w:rsid w:val="00143D7C"/>
    <w:rsid w:val="00145651"/>
    <w:rsid w:val="00147C33"/>
    <w:rsid w:val="00147CC2"/>
    <w:rsid w:val="0017417A"/>
    <w:rsid w:val="001932AE"/>
    <w:rsid w:val="001A2252"/>
    <w:rsid w:val="001A3E48"/>
    <w:rsid w:val="001B31F1"/>
    <w:rsid w:val="001D0361"/>
    <w:rsid w:val="001D5E97"/>
    <w:rsid w:val="001E5039"/>
    <w:rsid w:val="002100DE"/>
    <w:rsid w:val="00243608"/>
    <w:rsid w:val="00244A10"/>
    <w:rsid w:val="002524D1"/>
    <w:rsid w:val="002643BE"/>
    <w:rsid w:val="00286056"/>
    <w:rsid w:val="002D4DBA"/>
    <w:rsid w:val="00330440"/>
    <w:rsid w:val="0036098E"/>
    <w:rsid w:val="003A010B"/>
    <w:rsid w:val="003B2958"/>
    <w:rsid w:val="003E02B6"/>
    <w:rsid w:val="004452B3"/>
    <w:rsid w:val="004579BB"/>
    <w:rsid w:val="004B2B72"/>
    <w:rsid w:val="004B437E"/>
    <w:rsid w:val="00525D8F"/>
    <w:rsid w:val="00554BDB"/>
    <w:rsid w:val="005B7CD2"/>
    <w:rsid w:val="005D212F"/>
    <w:rsid w:val="005D6BBA"/>
    <w:rsid w:val="00606B7B"/>
    <w:rsid w:val="006233AA"/>
    <w:rsid w:val="00625161"/>
    <w:rsid w:val="0062730C"/>
    <w:rsid w:val="00634836"/>
    <w:rsid w:val="006350E6"/>
    <w:rsid w:val="00653FC1"/>
    <w:rsid w:val="00664574"/>
    <w:rsid w:val="006728E4"/>
    <w:rsid w:val="006854AC"/>
    <w:rsid w:val="006972ED"/>
    <w:rsid w:val="006B0CA2"/>
    <w:rsid w:val="006B3C1E"/>
    <w:rsid w:val="006B47C0"/>
    <w:rsid w:val="007068E3"/>
    <w:rsid w:val="00721FC9"/>
    <w:rsid w:val="007369F6"/>
    <w:rsid w:val="00746BC3"/>
    <w:rsid w:val="0078071F"/>
    <w:rsid w:val="00787A92"/>
    <w:rsid w:val="007C48FB"/>
    <w:rsid w:val="007D4911"/>
    <w:rsid w:val="007E1C2B"/>
    <w:rsid w:val="007E444F"/>
    <w:rsid w:val="00807966"/>
    <w:rsid w:val="0082134E"/>
    <w:rsid w:val="00840329"/>
    <w:rsid w:val="00841A60"/>
    <w:rsid w:val="00854674"/>
    <w:rsid w:val="008C3B3A"/>
    <w:rsid w:val="008D22DA"/>
    <w:rsid w:val="008F1AA0"/>
    <w:rsid w:val="00910BAD"/>
    <w:rsid w:val="00926BA1"/>
    <w:rsid w:val="009B10AD"/>
    <w:rsid w:val="009D27B8"/>
    <w:rsid w:val="009E358F"/>
    <w:rsid w:val="00A06047"/>
    <w:rsid w:val="00A136A3"/>
    <w:rsid w:val="00A24FEE"/>
    <w:rsid w:val="00A25914"/>
    <w:rsid w:val="00A40ED5"/>
    <w:rsid w:val="00A93177"/>
    <w:rsid w:val="00AE2BFB"/>
    <w:rsid w:val="00AE376F"/>
    <w:rsid w:val="00AE604A"/>
    <w:rsid w:val="00AF25A5"/>
    <w:rsid w:val="00B265C8"/>
    <w:rsid w:val="00B27F9E"/>
    <w:rsid w:val="00B30C4B"/>
    <w:rsid w:val="00B51147"/>
    <w:rsid w:val="00B63621"/>
    <w:rsid w:val="00B82F75"/>
    <w:rsid w:val="00B852CF"/>
    <w:rsid w:val="00B9652D"/>
    <w:rsid w:val="00BC0052"/>
    <w:rsid w:val="00BF3B3C"/>
    <w:rsid w:val="00BF6C28"/>
    <w:rsid w:val="00C0171F"/>
    <w:rsid w:val="00C145B8"/>
    <w:rsid w:val="00C163F3"/>
    <w:rsid w:val="00C26793"/>
    <w:rsid w:val="00C62A03"/>
    <w:rsid w:val="00C912C8"/>
    <w:rsid w:val="00CA2A64"/>
    <w:rsid w:val="00CB4E57"/>
    <w:rsid w:val="00CC2B92"/>
    <w:rsid w:val="00CC3EED"/>
    <w:rsid w:val="00CD4911"/>
    <w:rsid w:val="00CE27DB"/>
    <w:rsid w:val="00CF3CCF"/>
    <w:rsid w:val="00D13A56"/>
    <w:rsid w:val="00D27BD1"/>
    <w:rsid w:val="00D36D87"/>
    <w:rsid w:val="00D4459F"/>
    <w:rsid w:val="00D536A0"/>
    <w:rsid w:val="00D57F62"/>
    <w:rsid w:val="00D61098"/>
    <w:rsid w:val="00D77406"/>
    <w:rsid w:val="00DB031D"/>
    <w:rsid w:val="00DD03C2"/>
    <w:rsid w:val="00DF35D9"/>
    <w:rsid w:val="00E1730C"/>
    <w:rsid w:val="00E22AE6"/>
    <w:rsid w:val="00E75A33"/>
    <w:rsid w:val="00EB36F3"/>
    <w:rsid w:val="00EB3747"/>
    <w:rsid w:val="00EC0764"/>
    <w:rsid w:val="00EC3818"/>
    <w:rsid w:val="00ED3414"/>
    <w:rsid w:val="00EF3AB5"/>
    <w:rsid w:val="00F15547"/>
    <w:rsid w:val="00F17764"/>
    <w:rsid w:val="00F31E02"/>
    <w:rsid w:val="00F541A7"/>
    <w:rsid w:val="00F63B06"/>
    <w:rsid w:val="00F65E83"/>
    <w:rsid w:val="00F70161"/>
    <w:rsid w:val="00F75E53"/>
    <w:rsid w:val="00F82EF7"/>
    <w:rsid w:val="00F952A3"/>
    <w:rsid w:val="00FB22F2"/>
    <w:rsid w:val="00FD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0A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B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10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B10A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15</Pages>
  <Words>3925</Words>
  <Characters>22376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 LIFE INSURANCE  SYSTEM</dc:title>
  <dc:subject/>
  <dc:creator>Yusuf A. Saliu</dc:creator>
  <cp:keywords/>
  <dc:description/>
  <cp:lastModifiedBy>ifeoma</cp:lastModifiedBy>
  <cp:revision>2</cp:revision>
  <cp:lastPrinted>2013-03-20T05:35:00Z</cp:lastPrinted>
  <dcterms:created xsi:type="dcterms:W3CDTF">2013-09-18T21:27:00Z</dcterms:created>
  <dcterms:modified xsi:type="dcterms:W3CDTF">2013-09-18T21:27:00Z</dcterms:modified>
</cp:coreProperties>
</file>